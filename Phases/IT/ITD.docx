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FBA53" w14:textId="77777777" w:rsidR="00F07688" w:rsidRDefault="00AA6147" w:rsidP="004B2B82">
      <w:pPr>
        <w:pStyle w:val="Titolo1"/>
        <w:numPr>
          <w:ilvl w:val="0"/>
          <w:numId w:val="0"/>
        </w:numPr>
        <w:ind w:left="432"/>
      </w:pPr>
      <w:bookmarkStart w:id="0" w:name="_Toc472264910"/>
      <w:bookmarkStart w:id="1" w:name="_Toc472265258"/>
      <w:bookmarkStart w:id="2" w:name="_Toc472265786"/>
      <w:r>
        <w:rPr>
          <w:noProof/>
          <w:lang w:val="it-IT" w:eastAsia="it-IT"/>
        </w:rPr>
        <w:drawing>
          <wp:inline distT="0" distB="0" distL="0" distR="0" wp14:anchorId="483C5EE6" wp14:editId="4F117E83">
            <wp:extent cx="1790700" cy="17830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m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0544" cy="1802840"/>
                    </a:xfrm>
                    <a:prstGeom prst="rect">
                      <a:avLst/>
                    </a:prstGeom>
                  </pic:spPr>
                </pic:pic>
              </a:graphicData>
            </a:graphic>
          </wp:inline>
        </w:drawing>
      </w:r>
      <w:bookmarkEnd w:id="0"/>
      <w:bookmarkEnd w:id="1"/>
      <w:bookmarkEnd w:id="2"/>
    </w:p>
    <w:p w14:paraId="25CBC464" w14:textId="77777777" w:rsidR="00AA6147" w:rsidRDefault="00AA6147" w:rsidP="00AA6147">
      <w:pPr>
        <w:pStyle w:val="Titolo"/>
        <w:rPr>
          <w:rFonts w:cstheme="majorHAnsi"/>
          <w:b/>
          <w:sz w:val="44"/>
        </w:rPr>
      </w:pPr>
      <w:r w:rsidRPr="00AA6147">
        <w:rPr>
          <w:rFonts w:cstheme="majorHAnsi"/>
          <w:b/>
          <w:sz w:val="40"/>
        </w:rPr>
        <w:t xml:space="preserve">POLITECNICO </w:t>
      </w:r>
      <w:r w:rsidRPr="00AA6147">
        <w:rPr>
          <w:rFonts w:cstheme="majorHAnsi"/>
          <w:b/>
          <w:sz w:val="44"/>
        </w:rPr>
        <w:t>DI MILANO</w:t>
      </w:r>
    </w:p>
    <w:p w14:paraId="1539F9B0" w14:textId="77777777" w:rsidR="00AA6147" w:rsidRDefault="00AA6147" w:rsidP="004B2B82"/>
    <w:p w14:paraId="6C2C81BE" w14:textId="77777777" w:rsidR="004B2B82" w:rsidRDefault="00AA6147" w:rsidP="004B2B82">
      <w:pPr>
        <w:pStyle w:val="Titolo1"/>
        <w:numPr>
          <w:ilvl w:val="0"/>
          <w:numId w:val="0"/>
        </w:numPr>
        <w:ind w:left="432"/>
      </w:pPr>
      <w:bookmarkStart w:id="3" w:name="_Toc472264911"/>
      <w:bookmarkStart w:id="4" w:name="_Toc472265259"/>
      <w:bookmarkStart w:id="5" w:name="_Toc472265787"/>
      <w:r>
        <w:t>SOFTWARE ENGINEERING 2 PROJECT</w:t>
      </w:r>
      <w:bookmarkEnd w:id="3"/>
      <w:bookmarkEnd w:id="4"/>
      <w:bookmarkEnd w:id="5"/>
    </w:p>
    <w:p w14:paraId="027A47B2" w14:textId="77777777" w:rsidR="00AA6147" w:rsidRDefault="00AA6147" w:rsidP="00E25849">
      <w:pPr>
        <w:pStyle w:val="Titolo1"/>
        <w:numPr>
          <w:ilvl w:val="0"/>
          <w:numId w:val="0"/>
        </w:numPr>
        <w:ind w:left="432" w:hanging="432"/>
      </w:pPr>
      <w:bookmarkStart w:id="6" w:name="_Toc472264912"/>
      <w:bookmarkStart w:id="7" w:name="_Toc472265260"/>
      <w:bookmarkStart w:id="8" w:name="_Toc472265788"/>
      <w:r>
        <w:t>A.Y. 2016-17</w:t>
      </w:r>
      <w:bookmarkEnd w:id="6"/>
      <w:bookmarkEnd w:id="7"/>
      <w:bookmarkEnd w:id="8"/>
    </w:p>
    <w:p w14:paraId="281D19E8" w14:textId="77777777" w:rsidR="00AA6147" w:rsidRDefault="00AA6147" w:rsidP="00AA6147"/>
    <w:p w14:paraId="7F77B37E" w14:textId="77777777" w:rsidR="00AA6147" w:rsidRDefault="00AA6147" w:rsidP="00AA6147"/>
    <w:p w14:paraId="2E2DF44B" w14:textId="77777777" w:rsidR="00AA6147" w:rsidRPr="00AA6147" w:rsidRDefault="00AA6147" w:rsidP="00AA6147">
      <w:pPr>
        <w:pStyle w:val="Titolo"/>
        <w:rPr>
          <w:b/>
        </w:rPr>
      </w:pPr>
      <w:r w:rsidRPr="00AA6147">
        <w:rPr>
          <w:b/>
        </w:rPr>
        <w:t>PowerEnJoy</w:t>
      </w:r>
    </w:p>
    <w:p w14:paraId="34019D1D" w14:textId="77777777" w:rsidR="00AA6147" w:rsidRPr="0082101B" w:rsidRDefault="00AA6147" w:rsidP="00AA6147">
      <w:pPr>
        <w:pStyle w:val="Titolo"/>
        <w:rPr>
          <w:sz w:val="40"/>
          <w:lang w:val="it-IT"/>
        </w:rPr>
      </w:pPr>
      <w:r w:rsidRPr="00D803EE">
        <w:rPr>
          <w:b/>
          <w:sz w:val="40"/>
          <w:lang w:val="it-IT"/>
        </w:rPr>
        <w:t>I</w:t>
      </w:r>
      <w:r w:rsidRPr="0082101B">
        <w:rPr>
          <w:sz w:val="40"/>
          <w:lang w:val="it-IT"/>
        </w:rPr>
        <w:t xml:space="preserve">ntegration </w:t>
      </w:r>
      <w:r w:rsidRPr="00D803EE">
        <w:rPr>
          <w:b/>
          <w:sz w:val="40"/>
          <w:lang w:val="it-IT"/>
        </w:rPr>
        <w:t>T</w:t>
      </w:r>
      <w:r w:rsidRPr="0082101B">
        <w:rPr>
          <w:sz w:val="40"/>
          <w:lang w:val="it-IT"/>
        </w:rPr>
        <w:t xml:space="preserve">est </w:t>
      </w:r>
      <w:r w:rsidRPr="00D803EE">
        <w:rPr>
          <w:b/>
          <w:sz w:val="40"/>
          <w:lang w:val="it-IT"/>
        </w:rPr>
        <w:t>P</w:t>
      </w:r>
      <w:r w:rsidRPr="0082101B">
        <w:rPr>
          <w:sz w:val="40"/>
          <w:lang w:val="it-IT"/>
        </w:rPr>
        <w:t xml:space="preserve">lan </w:t>
      </w:r>
      <w:r w:rsidRPr="00D803EE">
        <w:rPr>
          <w:b/>
          <w:sz w:val="40"/>
          <w:lang w:val="it-IT"/>
        </w:rPr>
        <w:t>D</w:t>
      </w:r>
      <w:r w:rsidRPr="0082101B">
        <w:rPr>
          <w:sz w:val="40"/>
          <w:lang w:val="it-IT"/>
        </w:rPr>
        <w:t>ocument</w:t>
      </w:r>
    </w:p>
    <w:p w14:paraId="3CF54065" w14:textId="77777777" w:rsidR="00AA6147" w:rsidRPr="0082101B" w:rsidRDefault="00AA6147" w:rsidP="00AA6147">
      <w:pPr>
        <w:rPr>
          <w:lang w:val="it-IT"/>
        </w:rPr>
      </w:pPr>
    </w:p>
    <w:p w14:paraId="27B43AE2" w14:textId="77777777" w:rsidR="00AA6147" w:rsidRPr="0082101B" w:rsidRDefault="00AA6147" w:rsidP="00AA6147">
      <w:pPr>
        <w:rPr>
          <w:lang w:val="it-IT"/>
        </w:rPr>
      </w:pPr>
    </w:p>
    <w:p w14:paraId="4843C1EC" w14:textId="77777777" w:rsidR="00AA6147" w:rsidRDefault="00AA6147" w:rsidP="00AA6147">
      <w:pPr>
        <w:jc w:val="center"/>
        <w:rPr>
          <w:lang w:val="it-IT"/>
        </w:rPr>
      </w:pPr>
      <w:r w:rsidRPr="00AA6147">
        <w:rPr>
          <w:lang w:val="it-IT"/>
        </w:rPr>
        <w:t>Enrico Migliorini, Alessandro Paglialonga, Simone Perriello</w:t>
      </w:r>
    </w:p>
    <w:p w14:paraId="6A73620F" w14:textId="77777777" w:rsidR="00AA6147" w:rsidRDefault="00AA6147" w:rsidP="00AA6147">
      <w:pPr>
        <w:jc w:val="center"/>
        <w:rPr>
          <w:lang w:val="it-IT"/>
        </w:rPr>
      </w:pPr>
    </w:p>
    <w:p w14:paraId="6785C5CB" w14:textId="64397150" w:rsidR="00AA6147" w:rsidRDefault="000C2833" w:rsidP="00AA6147">
      <w:pPr>
        <w:jc w:val="center"/>
        <w:rPr>
          <w:lang w:val="it-IT"/>
        </w:rPr>
      </w:pPr>
      <w:r>
        <w:rPr>
          <w:lang w:val="it-IT"/>
        </w:rPr>
        <w:t>15/0</w:t>
      </w:r>
      <w:r w:rsidR="002B132E">
        <w:rPr>
          <w:lang w:val="it-IT"/>
        </w:rPr>
        <w:t>1</w:t>
      </w:r>
      <w:r>
        <w:rPr>
          <w:lang w:val="it-IT"/>
        </w:rPr>
        <w:t>/2017</w:t>
      </w:r>
    </w:p>
    <w:p w14:paraId="1201EF9D" w14:textId="77777777" w:rsidR="00AA6147" w:rsidRDefault="00AA6147" w:rsidP="00AA6147">
      <w:pPr>
        <w:jc w:val="center"/>
        <w:rPr>
          <w:lang w:val="it-IT"/>
        </w:rPr>
      </w:pPr>
    </w:p>
    <w:p w14:paraId="6F521EF7" w14:textId="77777777" w:rsidR="00AA6147" w:rsidRDefault="00AA6147" w:rsidP="00AA6147">
      <w:pPr>
        <w:jc w:val="center"/>
        <w:rPr>
          <w:lang w:val="it-IT"/>
        </w:rPr>
      </w:pPr>
    </w:p>
    <w:p w14:paraId="3C7AEE21" w14:textId="77777777" w:rsidR="00AA6147" w:rsidRDefault="00AA6147" w:rsidP="00AA6147">
      <w:pPr>
        <w:jc w:val="center"/>
        <w:rPr>
          <w:lang w:val="it-IT"/>
        </w:rPr>
      </w:pPr>
    </w:p>
    <w:p w14:paraId="530E4054" w14:textId="77777777" w:rsidR="00AA6147" w:rsidRDefault="00AA6147" w:rsidP="00AA6147">
      <w:pPr>
        <w:jc w:val="center"/>
        <w:rPr>
          <w:lang w:val="it-IT"/>
        </w:rPr>
      </w:pPr>
    </w:p>
    <w:p w14:paraId="7E4179CD" w14:textId="4FF8641E" w:rsidR="00BA4C3C" w:rsidRPr="00E25849" w:rsidRDefault="00BA4C3C" w:rsidP="00E25849">
      <w:pPr>
        <w:rPr>
          <w:b/>
        </w:rPr>
      </w:pPr>
    </w:p>
    <w:sdt>
      <w:sdtPr>
        <w:id w:val="1361628634"/>
        <w:docPartObj>
          <w:docPartGallery w:val="Table of Contents"/>
          <w:docPartUnique/>
        </w:docPartObj>
      </w:sdtPr>
      <w:sdtEndPr>
        <w:rPr>
          <w:rFonts w:asciiTheme="minorHAnsi" w:eastAsiaTheme="minorHAnsi" w:hAnsiTheme="minorHAnsi" w:cstheme="minorBidi"/>
          <w:b/>
          <w:bCs/>
          <w:color w:val="auto"/>
          <w:sz w:val="28"/>
          <w:szCs w:val="22"/>
          <w:lang w:val="en-US" w:eastAsia="en-US"/>
        </w:rPr>
      </w:sdtEndPr>
      <w:sdtContent>
        <w:p w14:paraId="4C7F0F46" w14:textId="314E6C11" w:rsidR="00E25849" w:rsidRDefault="00E25849">
          <w:pPr>
            <w:pStyle w:val="Titolosommario"/>
          </w:pPr>
          <w:r>
            <w:t>Sommario</w:t>
          </w:r>
        </w:p>
        <w:bookmarkStart w:id="9" w:name="_GoBack"/>
        <w:bookmarkEnd w:id="9"/>
        <w:p w14:paraId="44CCA17B" w14:textId="4337FC77" w:rsidR="00D839F2" w:rsidRDefault="00E25849" w:rsidP="00D839F2">
          <w:pPr>
            <w:pStyle w:val="Sommario1"/>
            <w:tabs>
              <w:tab w:val="right" w:leader="dot" w:pos="9962"/>
            </w:tabs>
            <w:rPr>
              <w:rFonts w:eastAsiaTheme="minorEastAsia"/>
              <w:noProof/>
              <w:sz w:val="22"/>
              <w:lang w:val="it-IT" w:eastAsia="it-IT"/>
            </w:rPr>
          </w:pPr>
          <w:r>
            <w:fldChar w:fldCharType="begin"/>
          </w:r>
          <w:r>
            <w:instrText xml:space="preserve"> TOC \o "1-3" \h \z \u </w:instrText>
          </w:r>
          <w:r>
            <w:fldChar w:fldCharType="separate"/>
          </w:r>
        </w:p>
        <w:p w14:paraId="795BD5B4" w14:textId="77E5D8E6" w:rsidR="00D839F2" w:rsidRDefault="00D839F2">
          <w:pPr>
            <w:pStyle w:val="Sommario2"/>
            <w:tabs>
              <w:tab w:val="left" w:pos="880"/>
              <w:tab w:val="right" w:leader="dot" w:pos="9962"/>
            </w:tabs>
            <w:rPr>
              <w:rFonts w:eastAsiaTheme="minorEastAsia"/>
              <w:noProof/>
              <w:sz w:val="22"/>
              <w:lang w:val="it-IT" w:eastAsia="it-IT"/>
            </w:rPr>
          </w:pPr>
          <w:hyperlink w:anchor="_Toc472265789" w:history="1">
            <w:r w:rsidRPr="00EE14A9">
              <w:rPr>
                <w:rStyle w:val="Collegamentoipertestuale"/>
                <w:noProof/>
                <w:lang w:val="it-IT"/>
              </w:rPr>
              <w:t>1.1</w:t>
            </w:r>
            <w:r>
              <w:rPr>
                <w:rFonts w:eastAsiaTheme="minorEastAsia"/>
                <w:noProof/>
                <w:sz w:val="22"/>
                <w:lang w:val="it-IT" w:eastAsia="it-IT"/>
              </w:rPr>
              <w:tab/>
            </w:r>
            <w:r w:rsidRPr="00EE14A9">
              <w:rPr>
                <w:rStyle w:val="Collegamentoipertestuale"/>
                <w:noProof/>
                <w:lang w:val="it-IT"/>
              </w:rPr>
              <w:t>Revision History</w:t>
            </w:r>
            <w:r>
              <w:rPr>
                <w:noProof/>
                <w:webHidden/>
              </w:rPr>
              <w:tab/>
            </w:r>
            <w:r>
              <w:rPr>
                <w:noProof/>
                <w:webHidden/>
              </w:rPr>
              <w:fldChar w:fldCharType="begin"/>
            </w:r>
            <w:r>
              <w:rPr>
                <w:noProof/>
                <w:webHidden/>
              </w:rPr>
              <w:instrText xml:space="preserve"> PAGEREF _Toc472265789 \h </w:instrText>
            </w:r>
            <w:r>
              <w:rPr>
                <w:noProof/>
                <w:webHidden/>
              </w:rPr>
            </w:r>
            <w:r>
              <w:rPr>
                <w:noProof/>
                <w:webHidden/>
              </w:rPr>
              <w:fldChar w:fldCharType="separate"/>
            </w:r>
            <w:r w:rsidR="00DF20B2">
              <w:rPr>
                <w:noProof/>
                <w:webHidden/>
              </w:rPr>
              <w:t>3</w:t>
            </w:r>
            <w:r>
              <w:rPr>
                <w:noProof/>
                <w:webHidden/>
              </w:rPr>
              <w:fldChar w:fldCharType="end"/>
            </w:r>
          </w:hyperlink>
        </w:p>
        <w:p w14:paraId="53225B6B" w14:textId="2E284C7E" w:rsidR="00D839F2" w:rsidRDefault="00D839F2">
          <w:pPr>
            <w:pStyle w:val="Sommario2"/>
            <w:tabs>
              <w:tab w:val="left" w:pos="880"/>
              <w:tab w:val="right" w:leader="dot" w:pos="9962"/>
            </w:tabs>
            <w:rPr>
              <w:rFonts w:eastAsiaTheme="minorEastAsia"/>
              <w:noProof/>
              <w:sz w:val="22"/>
              <w:lang w:val="it-IT" w:eastAsia="it-IT"/>
            </w:rPr>
          </w:pPr>
          <w:hyperlink w:anchor="_Toc472265790" w:history="1">
            <w:r w:rsidRPr="00EE14A9">
              <w:rPr>
                <w:rStyle w:val="Collegamentoipertestuale"/>
                <w:noProof/>
                <w:lang w:val="it-IT"/>
              </w:rPr>
              <w:t>1.2</w:t>
            </w:r>
            <w:r>
              <w:rPr>
                <w:rFonts w:eastAsiaTheme="minorEastAsia"/>
                <w:noProof/>
                <w:sz w:val="22"/>
                <w:lang w:val="it-IT" w:eastAsia="it-IT"/>
              </w:rPr>
              <w:tab/>
            </w:r>
            <w:r w:rsidRPr="00EE14A9">
              <w:rPr>
                <w:rStyle w:val="Collegamentoipertestuale"/>
                <w:noProof/>
                <w:lang w:val="it-IT"/>
              </w:rPr>
              <w:t>Purpose and Scope-</w:t>
            </w:r>
            <w:r>
              <w:rPr>
                <w:noProof/>
                <w:webHidden/>
              </w:rPr>
              <w:tab/>
            </w:r>
            <w:r>
              <w:rPr>
                <w:noProof/>
                <w:webHidden/>
              </w:rPr>
              <w:fldChar w:fldCharType="begin"/>
            </w:r>
            <w:r>
              <w:rPr>
                <w:noProof/>
                <w:webHidden/>
              </w:rPr>
              <w:instrText xml:space="preserve"> PAGEREF _Toc472265790 \h </w:instrText>
            </w:r>
            <w:r>
              <w:rPr>
                <w:noProof/>
                <w:webHidden/>
              </w:rPr>
            </w:r>
            <w:r>
              <w:rPr>
                <w:noProof/>
                <w:webHidden/>
              </w:rPr>
              <w:fldChar w:fldCharType="separate"/>
            </w:r>
            <w:r w:rsidR="00DF20B2">
              <w:rPr>
                <w:noProof/>
                <w:webHidden/>
              </w:rPr>
              <w:t>3</w:t>
            </w:r>
            <w:r>
              <w:rPr>
                <w:noProof/>
                <w:webHidden/>
              </w:rPr>
              <w:fldChar w:fldCharType="end"/>
            </w:r>
          </w:hyperlink>
        </w:p>
        <w:p w14:paraId="6819E99E" w14:textId="5AC2EF83" w:rsidR="00D839F2" w:rsidRDefault="00D839F2">
          <w:pPr>
            <w:pStyle w:val="Sommario2"/>
            <w:tabs>
              <w:tab w:val="left" w:pos="880"/>
              <w:tab w:val="right" w:leader="dot" w:pos="9962"/>
            </w:tabs>
            <w:rPr>
              <w:rFonts w:eastAsiaTheme="minorEastAsia"/>
              <w:noProof/>
              <w:sz w:val="22"/>
              <w:lang w:val="it-IT" w:eastAsia="it-IT"/>
            </w:rPr>
          </w:pPr>
          <w:hyperlink w:anchor="_Toc472265791" w:history="1">
            <w:r w:rsidRPr="00EE14A9">
              <w:rPr>
                <w:rStyle w:val="Collegamentoipertestuale"/>
                <w:noProof/>
                <w:lang w:val="it-IT"/>
              </w:rPr>
              <w:t>1.3</w:t>
            </w:r>
            <w:r>
              <w:rPr>
                <w:rFonts w:eastAsiaTheme="minorEastAsia"/>
                <w:noProof/>
                <w:sz w:val="22"/>
                <w:lang w:val="it-IT" w:eastAsia="it-IT"/>
              </w:rPr>
              <w:tab/>
            </w:r>
            <w:r w:rsidRPr="00EE14A9">
              <w:rPr>
                <w:rStyle w:val="Collegamentoipertestuale"/>
                <w:noProof/>
                <w:lang w:val="it-IT"/>
              </w:rPr>
              <w:t>Definitions, Acronyms and Abbreviations</w:t>
            </w:r>
            <w:r>
              <w:rPr>
                <w:noProof/>
                <w:webHidden/>
              </w:rPr>
              <w:tab/>
            </w:r>
            <w:r>
              <w:rPr>
                <w:noProof/>
                <w:webHidden/>
              </w:rPr>
              <w:fldChar w:fldCharType="begin"/>
            </w:r>
            <w:r>
              <w:rPr>
                <w:noProof/>
                <w:webHidden/>
              </w:rPr>
              <w:instrText xml:space="preserve"> PAGEREF _Toc472265791 \h </w:instrText>
            </w:r>
            <w:r>
              <w:rPr>
                <w:noProof/>
                <w:webHidden/>
              </w:rPr>
            </w:r>
            <w:r>
              <w:rPr>
                <w:noProof/>
                <w:webHidden/>
              </w:rPr>
              <w:fldChar w:fldCharType="separate"/>
            </w:r>
            <w:r w:rsidR="00DF20B2">
              <w:rPr>
                <w:noProof/>
                <w:webHidden/>
              </w:rPr>
              <w:t>4</w:t>
            </w:r>
            <w:r>
              <w:rPr>
                <w:noProof/>
                <w:webHidden/>
              </w:rPr>
              <w:fldChar w:fldCharType="end"/>
            </w:r>
          </w:hyperlink>
        </w:p>
        <w:p w14:paraId="452432C2" w14:textId="47283E12" w:rsidR="00D839F2" w:rsidRDefault="00D839F2">
          <w:pPr>
            <w:pStyle w:val="Sommario2"/>
            <w:tabs>
              <w:tab w:val="left" w:pos="880"/>
              <w:tab w:val="right" w:leader="dot" w:pos="9962"/>
            </w:tabs>
            <w:rPr>
              <w:rFonts w:eastAsiaTheme="minorEastAsia"/>
              <w:noProof/>
              <w:sz w:val="22"/>
              <w:lang w:val="it-IT" w:eastAsia="it-IT"/>
            </w:rPr>
          </w:pPr>
          <w:hyperlink w:anchor="_Toc472265792" w:history="1">
            <w:r w:rsidRPr="00EE14A9">
              <w:rPr>
                <w:rStyle w:val="Collegamentoipertestuale"/>
                <w:noProof/>
              </w:rPr>
              <w:t>1.4</w:t>
            </w:r>
            <w:r>
              <w:rPr>
                <w:rFonts w:eastAsiaTheme="minorEastAsia"/>
                <w:noProof/>
                <w:sz w:val="22"/>
                <w:lang w:val="it-IT" w:eastAsia="it-IT"/>
              </w:rPr>
              <w:tab/>
            </w:r>
            <w:r w:rsidRPr="00EE14A9">
              <w:rPr>
                <w:rStyle w:val="Collegamentoipertestuale"/>
                <w:noProof/>
              </w:rPr>
              <w:t>Reference Documents</w:t>
            </w:r>
            <w:r>
              <w:rPr>
                <w:noProof/>
                <w:webHidden/>
              </w:rPr>
              <w:tab/>
            </w:r>
            <w:r>
              <w:rPr>
                <w:noProof/>
                <w:webHidden/>
              </w:rPr>
              <w:fldChar w:fldCharType="begin"/>
            </w:r>
            <w:r>
              <w:rPr>
                <w:noProof/>
                <w:webHidden/>
              </w:rPr>
              <w:instrText xml:space="preserve"> PAGEREF _Toc472265792 \h </w:instrText>
            </w:r>
            <w:r>
              <w:rPr>
                <w:noProof/>
                <w:webHidden/>
              </w:rPr>
            </w:r>
            <w:r>
              <w:rPr>
                <w:noProof/>
                <w:webHidden/>
              </w:rPr>
              <w:fldChar w:fldCharType="separate"/>
            </w:r>
            <w:r w:rsidR="00DF20B2">
              <w:rPr>
                <w:noProof/>
                <w:webHidden/>
              </w:rPr>
              <w:t>5</w:t>
            </w:r>
            <w:r>
              <w:rPr>
                <w:noProof/>
                <w:webHidden/>
              </w:rPr>
              <w:fldChar w:fldCharType="end"/>
            </w:r>
          </w:hyperlink>
        </w:p>
        <w:p w14:paraId="18BC0695" w14:textId="17072C78" w:rsidR="00D839F2" w:rsidRDefault="00D839F2">
          <w:pPr>
            <w:pStyle w:val="Sommario2"/>
            <w:tabs>
              <w:tab w:val="left" w:pos="880"/>
              <w:tab w:val="right" w:leader="dot" w:pos="9962"/>
            </w:tabs>
            <w:rPr>
              <w:rFonts w:eastAsiaTheme="minorEastAsia"/>
              <w:noProof/>
              <w:sz w:val="22"/>
              <w:lang w:val="it-IT" w:eastAsia="it-IT"/>
            </w:rPr>
          </w:pPr>
          <w:hyperlink w:anchor="_Toc472265795" w:history="1">
            <w:r w:rsidRPr="00EE14A9">
              <w:rPr>
                <w:rStyle w:val="Collegamentoipertestuale"/>
                <w:noProof/>
              </w:rPr>
              <w:t>2.1</w:t>
            </w:r>
            <w:r>
              <w:rPr>
                <w:rFonts w:eastAsiaTheme="minorEastAsia"/>
                <w:noProof/>
                <w:sz w:val="22"/>
                <w:lang w:val="it-IT" w:eastAsia="it-IT"/>
              </w:rPr>
              <w:tab/>
            </w:r>
            <w:r w:rsidRPr="00EE14A9">
              <w:rPr>
                <w:rStyle w:val="Collegamentoipertestuale"/>
                <w:noProof/>
              </w:rPr>
              <w:t>Entry Criteria</w:t>
            </w:r>
            <w:r>
              <w:rPr>
                <w:noProof/>
                <w:webHidden/>
              </w:rPr>
              <w:tab/>
            </w:r>
            <w:r>
              <w:rPr>
                <w:noProof/>
                <w:webHidden/>
              </w:rPr>
              <w:fldChar w:fldCharType="begin"/>
            </w:r>
            <w:r>
              <w:rPr>
                <w:noProof/>
                <w:webHidden/>
              </w:rPr>
              <w:instrText xml:space="preserve"> PAGEREF _Toc472265795 \h </w:instrText>
            </w:r>
            <w:r>
              <w:rPr>
                <w:noProof/>
                <w:webHidden/>
              </w:rPr>
            </w:r>
            <w:r>
              <w:rPr>
                <w:noProof/>
                <w:webHidden/>
              </w:rPr>
              <w:fldChar w:fldCharType="separate"/>
            </w:r>
            <w:r w:rsidR="00DF20B2">
              <w:rPr>
                <w:noProof/>
                <w:webHidden/>
              </w:rPr>
              <w:t>6</w:t>
            </w:r>
            <w:r>
              <w:rPr>
                <w:noProof/>
                <w:webHidden/>
              </w:rPr>
              <w:fldChar w:fldCharType="end"/>
            </w:r>
          </w:hyperlink>
        </w:p>
        <w:p w14:paraId="00554E43" w14:textId="3B4075B0" w:rsidR="00D839F2" w:rsidRDefault="00D839F2">
          <w:pPr>
            <w:pStyle w:val="Sommario2"/>
            <w:tabs>
              <w:tab w:val="left" w:pos="880"/>
              <w:tab w:val="right" w:leader="dot" w:pos="9962"/>
            </w:tabs>
            <w:rPr>
              <w:rFonts w:eastAsiaTheme="minorEastAsia"/>
              <w:noProof/>
              <w:sz w:val="22"/>
              <w:lang w:val="it-IT" w:eastAsia="it-IT"/>
            </w:rPr>
          </w:pPr>
          <w:hyperlink w:anchor="_Toc472265796" w:history="1">
            <w:r w:rsidRPr="00EE14A9">
              <w:rPr>
                <w:rStyle w:val="Collegamentoipertestuale"/>
                <w:noProof/>
              </w:rPr>
              <w:t>2.2</w:t>
            </w:r>
            <w:r>
              <w:rPr>
                <w:rFonts w:eastAsiaTheme="minorEastAsia"/>
                <w:noProof/>
                <w:sz w:val="22"/>
                <w:lang w:val="it-IT" w:eastAsia="it-IT"/>
              </w:rPr>
              <w:tab/>
            </w:r>
            <w:r w:rsidRPr="00EE14A9">
              <w:rPr>
                <w:rStyle w:val="Collegamentoipertestuale"/>
                <w:noProof/>
              </w:rPr>
              <w:t>Elements to be Integrated</w:t>
            </w:r>
            <w:r>
              <w:rPr>
                <w:noProof/>
                <w:webHidden/>
              </w:rPr>
              <w:tab/>
            </w:r>
            <w:r>
              <w:rPr>
                <w:noProof/>
                <w:webHidden/>
              </w:rPr>
              <w:fldChar w:fldCharType="begin"/>
            </w:r>
            <w:r>
              <w:rPr>
                <w:noProof/>
                <w:webHidden/>
              </w:rPr>
              <w:instrText xml:space="preserve"> PAGEREF _Toc472265796 \h </w:instrText>
            </w:r>
            <w:r>
              <w:rPr>
                <w:noProof/>
                <w:webHidden/>
              </w:rPr>
            </w:r>
            <w:r>
              <w:rPr>
                <w:noProof/>
                <w:webHidden/>
              </w:rPr>
              <w:fldChar w:fldCharType="separate"/>
            </w:r>
            <w:r w:rsidR="00DF20B2">
              <w:rPr>
                <w:noProof/>
                <w:webHidden/>
              </w:rPr>
              <w:t>6</w:t>
            </w:r>
            <w:r>
              <w:rPr>
                <w:noProof/>
                <w:webHidden/>
              </w:rPr>
              <w:fldChar w:fldCharType="end"/>
            </w:r>
          </w:hyperlink>
        </w:p>
        <w:p w14:paraId="63A8026E" w14:textId="32DFEA54" w:rsidR="00D839F2" w:rsidRDefault="00D839F2">
          <w:pPr>
            <w:pStyle w:val="Sommario2"/>
            <w:tabs>
              <w:tab w:val="left" w:pos="880"/>
              <w:tab w:val="right" w:leader="dot" w:pos="9962"/>
            </w:tabs>
            <w:rPr>
              <w:rFonts w:eastAsiaTheme="minorEastAsia"/>
              <w:noProof/>
              <w:sz w:val="22"/>
              <w:lang w:val="it-IT" w:eastAsia="it-IT"/>
            </w:rPr>
          </w:pPr>
          <w:hyperlink w:anchor="_Toc472265797" w:history="1">
            <w:r w:rsidRPr="00EE14A9">
              <w:rPr>
                <w:rStyle w:val="Collegamentoipertestuale"/>
                <w:noProof/>
              </w:rPr>
              <w:t>2.3</w:t>
            </w:r>
            <w:r>
              <w:rPr>
                <w:rFonts w:eastAsiaTheme="minorEastAsia"/>
                <w:noProof/>
                <w:sz w:val="22"/>
                <w:lang w:val="it-IT" w:eastAsia="it-IT"/>
              </w:rPr>
              <w:tab/>
            </w:r>
            <w:r w:rsidRPr="00EE14A9">
              <w:rPr>
                <w:rStyle w:val="Collegamentoipertestuale"/>
                <w:noProof/>
              </w:rPr>
              <w:t>Integration Testing Strategy</w:t>
            </w:r>
            <w:r>
              <w:rPr>
                <w:noProof/>
                <w:webHidden/>
              </w:rPr>
              <w:tab/>
            </w:r>
            <w:r>
              <w:rPr>
                <w:noProof/>
                <w:webHidden/>
              </w:rPr>
              <w:fldChar w:fldCharType="begin"/>
            </w:r>
            <w:r>
              <w:rPr>
                <w:noProof/>
                <w:webHidden/>
              </w:rPr>
              <w:instrText xml:space="preserve"> PAGEREF _Toc472265797 \h </w:instrText>
            </w:r>
            <w:r>
              <w:rPr>
                <w:noProof/>
                <w:webHidden/>
              </w:rPr>
            </w:r>
            <w:r>
              <w:rPr>
                <w:noProof/>
                <w:webHidden/>
              </w:rPr>
              <w:fldChar w:fldCharType="separate"/>
            </w:r>
            <w:r w:rsidR="00DF20B2">
              <w:rPr>
                <w:noProof/>
                <w:webHidden/>
              </w:rPr>
              <w:t>8</w:t>
            </w:r>
            <w:r>
              <w:rPr>
                <w:noProof/>
                <w:webHidden/>
              </w:rPr>
              <w:fldChar w:fldCharType="end"/>
            </w:r>
          </w:hyperlink>
        </w:p>
        <w:p w14:paraId="3F72289A" w14:textId="0DA08BBD" w:rsidR="00D839F2" w:rsidRDefault="00D839F2">
          <w:pPr>
            <w:pStyle w:val="Sommario2"/>
            <w:tabs>
              <w:tab w:val="left" w:pos="880"/>
              <w:tab w:val="right" w:leader="dot" w:pos="9962"/>
            </w:tabs>
            <w:rPr>
              <w:rFonts w:eastAsiaTheme="minorEastAsia"/>
              <w:noProof/>
              <w:sz w:val="22"/>
              <w:lang w:val="it-IT" w:eastAsia="it-IT"/>
            </w:rPr>
          </w:pPr>
          <w:hyperlink w:anchor="_Toc472265798" w:history="1">
            <w:r w:rsidRPr="00EE14A9">
              <w:rPr>
                <w:rStyle w:val="Collegamentoipertestuale"/>
                <w:noProof/>
              </w:rPr>
              <w:t>2.4</w:t>
            </w:r>
            <w:r>
              <w:rPr>
                <w:rFonts w:eastAsiaTheme="minorEastAsia"/>
                <w:noProof/>
                <w:sz w:val="22"/>
                <w:lang w:val="it-IT" w:eastAsia="it-IT"/>
              </w:rPr>
              <w:tab/>
            </w:r>
            <w:r w:rsidRPr="00EE14A9">
              <w:rPr>
                <w:rStyle w:val="Collegamentoipertestuale"/>
                <w:noProof/>
              </w:rPr>
              <w:t>Software Integration Sequence</w:t>
            </w:r>
            <w:r>
              <w:rPr>
                <w:noProof/>
                <w:webHidden/>
              </w:rPr>
              <w:tab/>
            </w:r>
            <w:r>
              <w:rPr>
                <w:noProof/>
                <w:webHidden/>
              </w:rPr>
              <w:fldChar w:fldCharType="begin"/>
            </w:r>
            <w:r>
              <w:rPr>
                <w:noProof/>
                <w:webHidden/>
              </w:rPr>
              <w:instrText xml:space="preserve"> PAGEREF _Toc472265798 \h </w:instrText>
            </w:r>
            <w:r>
              <w:rPr>
                <w:noProof/>
                <w:webHidden/>
              </w:rPr>
            </w:r>
            <w:r>
              <w:rPr>
                <w:noProof/>
                <w:webHidden/>
              </w:rPr>
              <w:fldChar w:fldCharType="separate"/>
            </w:r>
            <w:r w:rsidR="00DF20B2">
              <w:rPr>
                <w:noProof/>
                <w:webHidden/>
              </w:rPr>
              <w:t>9</w:t>
            </w:r>
            <w:r>
              <w:rPr>
                <w:noProof/>
                <w:webHidden/>
              </w:rPr>
              <w:fldChar w:fldCharType="end"/>
            </w:r>
          </w:hyperlink>
        </w:p>
        <w:p w14:paraId="198C80BA" w14:textId="00AB88D2" w:rsidR="00D839F2" w:rsidRDefault="00D839F2">
          <w:pPr>
            <w:pStyle w:val="Sommario2"/>
            <w:tabs>
              <w:tab w:val="left" w:pos="880"/>
              <w:tab w:val="right" w:leader="dot" w:pos="9962"/>
            </w:tabs>
            <w:rPr>
              <w:rFonts w:eastAsiaTheme="minorEastAsia"/>
              <w:noProof/>
              <w:sz w:val="22"/>
              <w:lang w:val="it-IT" w:eastAsia="it-IT"/>
            </w:rPr>
          </w:pPr>
          <w:hyperlink w:anchor="_Toc472265800" w:history="1">
            <w:r w:rsidRPr="00EE14A9">
              <w:rPr>
                <w:rStyle w:val="Collegamentoipertestuale"/>
                <w:noProof/>
              </w:rPr>
              <w:t>3.1</w:t>
            </w:r>
            <w:r>
              <w:rPr>
                <w:rFonts w:eastAsiaTheme="minorEastAsia"/>
                <w:noProof/>
                <w:sz w:val="22"/>
                <w:lang w:val="it-IT" w:eastAsia="it-IT"/>
              </w:rPr>
              <w:tab/>
            </w:r>
            <w:r w:rsidRPr="00EE14A9">
              <w:rPr>
                <w:rStyle w:val="Collegamentoipertestuale"/>
                <w:noProof/>
              </w:rPr>
              <w:t>Test Case Specification</w:t>
            </w:r>
            <w:r>
              <w:rPr>
                <w:noProof/>
                <w:webHidden/>
              </w:rPr>
              <w:tab/>
            </w:r>
            <w:r>
              <w:rPr>
                <w:noProof/>
                <w:webHidden/>
              </w:rPr>
              <w:fldChar w:fldCharType="begin"/>
            </w:r>
            <w:r>
              <w:rPr>
                <w:noProof/>
                <w:webHidden/>
              </w:rPr>
              <w:instrText xml:space="preserve"> PAGEREF _Toc472265800 \h </w:instrText>
            </w:r>
            <w:r>
              <w:rPr>
                <w:noProof/>
                <w:webHidden/>
              </w:rPr>
            </w:r>
            <w:r>
              <w:rPr>
                <w:noProof/>
                <w:webHidden/>
              </w:rPr>
              <w:fldChar w:fldCharType="separate"/>
            </w:r>
            <w:r w:rsidR="00DF20B2">
              <w:rPr>
                <w:noProof/>
                <w:webHidden/>
              </w:rPr>
              <w:t>13</w:t>
            </w:r>
            <w:r>
              <w:rPr>
                <w:noProof/>
                <w:webHidden/>
              </w:rPr>
              <w:fldChar w:fldCharType="end"/>
            </w:r>
          </w:hyperlink>
        </w:p>
        <w:p w14:paraId="3E331ECF" w14:textId="2840B3D0" w:rsidR="00D839F2" w:rsidRDefault="00D839F2">
          <w:pPr>
            <w:pStyle w:val="Sommario3"/>
            <w:tabs>
              <w:tab w:val="left" w:pos="1540"/>
              <w:tab w:val="right" w:leader="dot" w:pos="9962"/>
            </w:tabs>
            <w:rPr>
              <w:rFonts w:eastAsiaTheme="minorEastAsia"/>
              <w:noProof/>
              <w:sz w:val="22"/>
              <w:lang w:val="it-IT" w:eastAsia="it-IT"/>
            </w:rPr>
          </w:pPr>
          <w:hyperlink w:anchor="_Toc472265801" w:history="1">
            <w:r w:rsidRPr="00EE14A9">
              <w:rPr>
                <w:rStyle w:val="Collegamentoipertestuale"/>
                <w:noProof/>
              </w:rPr>
              <w:t>3.1.1</w:t>
            </w:r>
            <w:r>
              <w:rPr>
                <w:rFonts w:eastAsiaTheme="minorEastAsia"/>
                <w:noProof/>
                <w:sz w:val="22"/>
                <w:lang w:val="it-IT" w:eastAsia="it-IT"/>
              </w:rPr>
              <w:tab/>
            </w:r>
            <w:r w:rsidRPr="00EE14A9">
              <w:rPr>
                <w:rStyle w:val="Collegamentoipertestuale"/>
                <w:noProof/>
              </w:rPr>
              <w:t>Services, Repositories</w:t>
            </w:r>
            <w:r>
              <w:rPr>
                <w:noProof/>
                <w:webHidden/>
              </w:rPr>
              <w:tab/>
            </w:r>
            <w:r>
              <w:rPr>
                <w:noProof/>
                <w:webHidden/>
              </w:rPr>
              <w:fldChar w:fldCharType="begin"/>
            </w:r>
            <w:r>
              <w:rPr>
                <w:noProof/>
                <w:webHidden/>
              </w:rPr>
              <w:instrText xml:space="preserve"> PAGEREF _Toc472265801 \h </w:instrText>
            </w:r>
            <w:r>
              <w:rPr>
                <w:noProof/>
                <w:webHidden/>
              </w:rPr>
            </w:r>
            <w:r>
              <w:rPr>
                <w:noProof/>
                <w:webHidden/>
              </w:rPr>
              <w:fldChar w:fldCharType="separate"/>
            </w:r>
            <w:r w:rsidR="00DF20B2">
              <w:rPr>
                <w:noProof/>
                <w:webHidden/>
              </w:rPr>
              <w:t>13</w:t>
            </w:r>
            <w:r>
              <w:rPr>
                <w:noProof/>
                <w:webHidden/>
              </w:rPr>
              <w:fldChar w:fldCharType="end"/>
            </w:r>
          </w:hyperlink>
        </w:p>
        <w:p w14:paraId="4A31D0BA" w14:textId="6BDD5ED7" w:rsidR="00D839F2" w:rsidRDefault="00D839F2">
          <w:pPr>
            <w:pStyle w:val="Sommario3"/>
            <w:tabs>
              <w:tab w:val="left" w:pos="1540"/>
              <w:tab w:val="right" w:leader="dot" w:pos="9962"/>
            </w:tabs>
            <w:rPr>
              <w:rFonts w:eastAsiaTheme="minorEastAsia"/>
              <w:noProof/>
              <w:sz w:val="22"/>
              <w:lang w:val="it-IT" w:eastAsia="it-IT"/>
            </w:rPr>
          </w:pPr>
          <w:hyperlink w:anchor="_Toc472265802" w:history="1">
            <w:r w:rsidRPr="00EE14A9">
              <w:rPr>
                <w:rStyle w:val="Collegamentoipertestuale"/>
                <w:noProof/>
              </w:rPr>
              <w:t>3.1.2</w:t>
            </w:r>
            <w:r>
              <w:rPr>
                <w:rFonts w:eastAsiaTheme="minorEastAsia"/>
                <w:noProof/>
                <w:sz w:val="22"/>
                <w:lang w:val="it-IT" w:eastAsia="it-IT"/>
              </w:rPr>
              <w:tab/>
            </w:r>
            <w:r w:rsidRPr="00EE14A9">
              <w:rPr>
                <w:rStyle w:val="Collegamentoipertestuale"/>
                <w:noProof/>
              </w:rPr>
              <w:t>Services, External Service Interfaces</w:t>
            </w:r>
            <w:r>
              <w:rPr>
                <w:noProof/>
                <w:webHidden/>
              </w:rPr>
              <w:tab/>
            </w:r>
            <w:r>
              <w:rPr>
                <w:noProof/>
                <w:webHidden/>
              </w:rPr>
              <w:fldChar w:fldCharType="begin"/>
            </w:r>
            <w:r>
              <w:rPr>
                <w:noProof/>
                <w:webHidden/>
              </w:rPr>
              <w:instrText xml:space="preserve"> PAGEREF _Toc472265802 \h </w:instrText>
            </w:r>
            <w:r>
              <w:rPr>
                <w:noProof/>
                <w:webHidden/>
              </w:rPr>
            </w:r>
            <w:r>
              <w:rPr>
                <w:noProof/>
                <w:webHidden/>
              </w:rPr>
              <w:fldChar w:fldCharType="separate"/>
            </w:r>
            <w:r w:rsidR="00DF20B2">
              <w:rPr>
                <w:noProof/>
                <w:webHidden/>
              </w:rPr>
              <w:t>18</w:t>
            </w:r>
            <w:r>
              <w:rPr>
                <w:noProof/>
                <w:webHidden/>
              </w:rPr>
              <w:fldChar w:fldCharType="end"/>
            </w:r>
          </w:hyperlink>
        </w:p>
        <w:p w14:paraId="74214E21" w14:textId="72302CB0" w:rsidR="00D839F2" w:rsidRDefault="00D839F2">
          <w:pPr>
            <w:pStyle w:val="Sommario3"/>
            <w:tabs>
              <w:tab w:val="left" w:pos="1540"/>
              <w:tab w:val="right" w:leader="dot" w:pos="9962"/>
            </w:tabs>
            <w:rPr>
              <w:rFonts w:eastAsiaTheme="minorEastAsia"/>
              <w:noProof/>
              <w:sz w:val="22"/>
              <w:lang w:val="it-IT" w:eastAsia="it-IT"/>
            </w:rPr>
          </w:pPr>
          <w:hyperlink w:anchor="_Toc472265803" w:history="1">
            <w:r w:rsidRPr="00EE14A9">
              <w:rPr>
                <w:rStyle w:val="Collegamentoipertestuale"/>
                <w:noProof/>
              </w:rPr>
              <w:t>3.1.3</w:t>
            </w:r>
            <w:r>
              <w:rPr>
                <w:rFonts w:eastAsiaTheme="minorEastAsia"/>
                <w:noProof/>
                <w:sz w:val="22"/>
                <w:lang w:val="it-IT" w:eastAsia="it-IT"/>
              </w:rPr>
              <w:tab/>
            </w:r>
            <w:r w:rsidRPr="00EE14A9">
              <w:rPr>
                <w:rStyle w:val="Collegamentoipertestuale"/>
                <w:noProof/>
              </w:rPr>
              <w:t>Controllers, Services</w:t>
            </w:r>
            <w:r>
              <w:rPr>
                <w:noProof/>
                <w:webHidden/>
              </w:rPr>
              <w:tab/>
            </w:r>
            <w:r>
              <w:rPr>
                <w:noProof/>
                <w:webHidden/>
              </w:rPr>
              <w:fldChar w:fldCharType="begin"/>
            </w:r>
            <w:r>
              <w:rPr>
                <w:noProof/>
                <w:webHidden/>
              </w:rPr>
              <w:instrText xml:space="preserve"> PAGEREF _Toc472265803 \h </w:instrText>
            </w:r>
            <w:r>
              <w:rPr>
                <w:noProof/>
                <w:webHidden/>
              </w:rPr>
            </w:r>
            <w:r>
              <w:rPr>
                <w:noProof/>
                <w:webHidden/>
              </w:rPr>
              <w:fldChar w:fldCharType="separate"/>
            </w:r>
            <w:r w:rsidR="00DF20B2">
              <w:rPr>
                <w:noProof/>
                <w:webHidden/>
              </w:rPr>
              <w:t>23</w:t>
            </w:r>
            <w:r>
              <w:rPr>
                <w:noProof/>
                <w:webHidden/>
              </w:rPr>
              <w:fldChar w:fldCharType="end"/>
            </w:r>
          </w:hyperlink>
        </w:p>
        <w:p w14:paraId="3CBF2AAB" w14:textId="5A95DDED" w:rsidR="00D839F2" w:rsidRDefault="00D839F2">
          <w:pPr>
            <w:pStyle w:val="Sommario3"/>
            <w:tabs>
              <w:tab w:val="left" w:pos="1540"/>
              <w:tab w:val="right" w:leader="dot" w:pos="9962"/>
            </w:tabs>
            <w:rPr>
              <w:rFonts w:eastAsiaTheme="minorEastAsia"/>
              <w:noProof/>
              <w:sz w:val="22"/>
              <w:lang w:val="it-IT" w:eastAsia="it-IT"/>
            </w:rPr>
          </w:pPr>
          <w:hyperlink w:anchor="_Toc472265804" w:history="1">
            <w:r w:rsidRPr="00EE14A9">
              <w:rPr>
                <w:rStyle w:val="Collegamentoipertestuale"/>
                <w:noProof/>
              </w:rPr>
              <w:t>3.1.4</w:t>
            </w:r>
            <w:r>
              <w:rPr>
                <w:rFonts w:eastAsiaTheme="minorEastAsia"/>
                <w:noProof/>
                <w:sz w:val="22"/>
                <w:lang w:val="it-IT" w:eastAsia="it-IT"/>
              </w:rPr>
              <w:tab/>
            </w:r>
            <w:r w:rsidRPr="00EE14A9">
              <w:rPr>
                <w:rStyle w:val="Collegamentoipertestuale"/>
                <w:noProof/>
              </w:rPr>
              <w:t>Clients, Controllers</w:t>
            </w:r>
            <w:r>
              <w:rPr>
                <w:noProof/>
                <w:webHidden/>
              </w:rPr>
              <w:tab/>
            </w:r>
            <w:r>
              <w:rPr>
                <w:noProof/>
                <w:webHidden/>
              </w:rPr>
              <w:fldChar w:fldCharType="begin"/>
            </w:r>
            <w:r>
              <w:rPr>
                <w:noProof/>
                <w:webHidden/>
              </w:rPr>
              <w:instrText xml:space="preserve"> PAGEREF _Toc472265804 \h </w:instrText>
            </w:r>
            <w:r>
              <w:rPr>
                <w:noProof/>
                <w:webHidden/>
              </w:rPr>
            </w:r>
            <w:r>
              <w:rPr>
                <w:noProof/>
                <w:webHidden/>
              </w:rPr>
              <w:fldChar w:fldCharType="separate"/>
            </w:r>
            <w:r w:rsidR="00DF20B2">
              <w:rPr>
                <w:noProof/>
                <w:webHidden/>
              </w:rPr>
              <w:t>27</w:t>
            </w:r>
            <w:r>
              <w:rPr>
                <w:noProof/>
                <w:webHidden/>
              </w:rPr>
              <w:fldChar w:fldCharType="end"/>
            </w:r>
          </w:hyperlink>
        </w:p>
        <w:p w14:paraId="0CD4C481" w14:textId="550181B5" w:rsidR="00D839F2" w:rsidRDefault="00D839F2">
          <w:pPr>
            <w:pStyle w:val="Sommario2"/>
            <w:tabs>
              <w:tab w:val="left" w:pos="880"/>
              <w:tab w:val="right" w:leader="dot" w:pos="9962"/>
            </w:tabs>
            <w:rPr>
              <w:rFonts w:eastAsiaTheme="minorEastAsia"/>
              <w:noProof/>
              <w:sz w:val="22"/>
              <w:lang w:val="it-IT" w:eastAsia="it-IT"/>
            </w:rPr>
          </w:pPr>
          <w:hyperlink w:anchor="_Toc472265806" w:history="1">
            <w:r w:rsidRPr="00EE14A9">
              <w:rPr>
                <w:rStyle w:val="Collegamentoipertestuale"/>
                <w:noProof/>
              </w:rPr>
              <w:t>4.1</w:t>
            </w:r>
            <w:r>
              <w:rPr>
                <w:rFonts w:eastAsiaTheme="minorEastAsia"/>
                <w:noProof/>
                <w:sz w:val="22"/>
                <w:lang w:val="it-IT" w:eastAsia="it-IT"/>
              </w:rPr>
              <w:tab/>
            </w:r>
            <w:r w:rsidRPr="00EE14A9">
              <w:rPr>
                <w:rStyle w:val="Collegamentoipertestuale"/>
                <w:noProof/>
              </w:rPr>
              <w:t>Tools used for testing</w:t>
            </w:r>
            <w:r>
              <w:rPr>
                <w:noProof/>
                <w:webHidden/>
              </w:rPr>
              <w:tab/>
            </w:r>
            <w:r>
              <w:rPr>
                <w:noProof/>
                <w:webHidden/>
              </w:rPr>
              <w:fldChar w:fldCharType="begin"/>
            </w:r>
            <w:r>
              <w:rPr>
                <w:noProof/>
                <w:webHidden/>
              </w:rPr>
              <w:instrText xml:space="preserve"> PAGEREF _Toc472265806 \h </w:instrText>
            </w:r>
            <w:r>
              <w:rPr>
                <w:noProof/>
                <w:webHidden/>
              </w:rPr>
            </w:r>
            <w:r>
              <w:rPr>
                <w:noProof/>
                <w:webHidden/>
              </w:rPr>
              <w:fldChar w:fldCharType="separate"/>
            </w:r>
            <w:r w:rsidR="00DF20B2">
              <w:rPr>
                <w:noProof/>
                <w:webHidden/>
              </w:rPr>
              <w:t>32</w:t>
            </w:r>
            <w:r>
              <w:rPr>
                <w:noProof/>
                <w:webHidden/>
              </w:rPr>
              <w:fldChar w:fldCharType="end"/>
            </w:r>
          </w:hyperlink>
        </w:p>
        <w:p w14:paraId="59834F4B" w14:textId="001BC1A1" w:rsidR="00D839F2" w:rsidRDefault="00D839F2">
          <w:pPr>
            <w:pStyle w:val="Sommario2"/>
            <w:tabs>
              <w:tab w:val="left" w:pos="880"/>
              <w:tab w:val="right" w:leader="dot" w:pos="9962"/>
            </w:tabs>
            <w:rPr>
              <w:rFonts w:eastAsiaTheme="minorEastAsia"/>
              <w:noProof/>
              <w:sz w:val="22"/>
              <w:lang w:val="it-IT" w:eastAsia="it-IT"/>
            </w:rPr>
          </w:pPr>
          <w:hyperlink w:anchor="_Toc472265808" w:history="1">
            <w:r w:rsidRPr="00EE14A9">
              <w:rPr>
                <w:rStyle w:val="Collegamentoipertestuale"/>
                <w:noProof/>
              </w:rPr>
              <w:t>5.1</w:t>
            </w:r>
            <w:r>
              <w:rPr>
                <w:rFonts w:eastAsiaTheme="minorEastAsia"/>
                <w:noProof/>
                <w:sz w:val="22"/>
                <w:lang w:val="it-IT" w:eastAsia="it-IT"/>
              </w:rPr>
              <w:tab/>
            </w:r>
            <w:r w:rsidRPr="00EE14A9">
              <w:rPr>
                <w:rStyle w:val="Collegamentoipertestuale"/>
                <w:noProof/>
              </w:rPr>
              <w:t>Hours</w:t>
            </w:r>
            <w:r>
              <w:rPr>
                <w:noProof/>
                <w:webHidden/>
              </w:rPr>
              <w:tab/>
            </w:r>
            <w:r>
              <w:rPr>
                <w:noProof/>
                <w:webHidden/>
              </w:rPr>
              <w:fldChar w:fldCharType="begin"/>
            </w:r>
            <w:r>
              <w:rPr>
                <w:noProof/>
                <w:webHidden/>
              </w:rPr>
              <w:instrText xml:space="preserve"> PAGEREF _Toc472265808 \h </w:instrText>
            </w:r>
            <w:r>
              <w:rPr>
                <w:noProof/>
                <w:webHidden/>
              </w:rPr>
            </w:r>
            <w:r>
              <w:rPr>
                <w:noProof/>
                <w:webHidden/>
              </w:rPr>
              <w:fldChar w:fldCharType="separate"/>
            </w:r>
            <w:r w:rsidR="00DF20B2">
              <w:rPr>
                <w:noProof/>
                <w:webHidden/>
              </w:rPr>
              <w:t>33</w:t>
            </w:r>
            <w:r>
              <w:rPr>
                <w:noProof/>
                <w:webHidden/>
              </w:rPr>
              <w:fldChar w:fldCharType="end"/>
            </w:r>
          </w:hyperlink>
        </w:p>
        <w:p w14:paraId="4179BE81" w14:textId="1591BE77" w:rsidR="00E25849" w:rsidRDefault="00E25849">
          <w:r>
            <w:rPr>
              <w:b/>
              <w:bCs/>
            </w:rPr>
            <w:fldChar w:fldCharType="end"/>
          </w:r>
        </w:p>
      </w:sdtContent>
    </w:sdt>
    <w:p w14:paraId="30EAB65E" w14:textId="77777777" w:rsidR="00BA4C3C" w:rsidRDefault="00BA4C3C" w:rsidP="00BA4C3C">
      <w:pPr>
        <w:pStyle w:val="Paragrafoelenco"/>
      </w:pPr>
    </w:p>
    <w:p w14:paraId="37630898" w14:textId="77777777" w:rsidR="00AA6147" w:rsidRPr="00AA6147" w:rsidRDefault="00AA6147" w:rsidP="00BA4C3C">
      <w:pPr>
        <w:pStyle w:val="Paragrafoelenco"/>
        <w:ind w:left="1440"/>
      </w:pPr>
    </w:p>
    <w:p w14:paraId="6D4D7DE4" w14:textId="77777777" w:rsidR="00AA6147" w:rsidRDefault="00AA6147" w:rsidP="00AA6147">
      <w:pPr>
        <w:rPr>
          <w:lang w:val="it-IT"/>
        </w:rPr>
      </w:pPr>
    </w:p>
    <w:p w14:paraId="50E38964" w14:textId="77777777" w:rsidR="00AA6147" w:rsidRPr="00AA6147" w:rsidRDefault="00AA6147" w:rsidP="00AA6147">
      <w:pPr>
        <w:rPr>
          <w:lang w:val="it-IT"/>
        </w:rPr>
      </w:pPr>
    </w:p>
    <w:p w14:paraId="441A9B04" w14:textId="77777777" w:rsidR="00AA6147" w:rsidRDefault="00AA6147" w:rsidP="00AA6147">
      <w:pPr>
        <w:rPr>
          <w:lang w:val="it-IT"/>
        </w:rPr>
      </w:pPr>
    </w:p>
    <w:p w14:paraId="4BB9D28D" w14:textId="77777777" w:rsidR="00AA6147" w:rsidRDefault="00AA6147" w:rsidP="00AA6147">
      <w:pPr>
        <w:rPr>
          <w:lang w:val="it-IT"/>
        </w:rPr>
      </w:pPr>
    </w:p>
    <w:p w14:paraId="32CF4CDB" w14:textId="77777777" w:rsidR="00162C08" w:rsidRDefault="00162C08" w:rsidP="00AA6147">
      <w:pPr>
        <w:rPr>
          <w:lang w:val="it-IT"/>
        </w:rPr>
      </w:pPr>
    </w:p>
    <w:p w14:paraId="55C43B09" w14:textId="77777777" w:rsidR="00162C08" w:rsidRDefault="00162C08" w:rsidP="00AA6147">
      <w:pPr>
        <w:rPr>
          <w:lang w:val="it-IT"/>
        </w:rPr>
      </w:pPr>
    </w:p>
    <w:p w14:paraId="64199B10" w14:textId="77777777" w:rsidR="00162C08" w:rsidRDefault="00162C08" w:rsidP="00AA6147">
      <w:pPr>
        <w:rPr>
          <w:lang w:val="it-IT"/>
        </w:rPr>
      </w:pPr>
    </w:p>
    <w:p w14:paraId="455EAA00" w14:textId="77777777" w:rsidR="00162C08" w:rsidRDefault="00162C08" w:rsidP="00AA6147">
      <w:pPr>
        <w:rPr>
          <w:lang w:val="it-IT"/>
        </w:rPr>
      </w:pPr>
    </w:p>
    <w:p w14:paraId="5BAC9F22" w14:textId="77777777" w:rsidR="00162C08" w:rsidRDefault="00162C08" w:rsidP="00AA6147">
      <w:pPr>
        <w:rPr>
          <w:lang w:val="it-IT"/>
        </w:rPr>
      </w:pPr>
    </w:p>
    <w:p w14:paraId="0861D317" w14:textId="77777777" w:rsidR="00162C08" w:rsidRDefault="00162C08" w:rsidP="00AA6147">
      <w:pPr>
        <w:rPr>
          <w:lang w:val="it-IT"/>
        </w:rPr>
      </w:pPr>
    </w:p>
    <w:p w14:paraId="2BEBD6E0" w14:textId="77777777" w:rsidR="00162C08" w:rsidRDefault="00162C08" w:rsidP="00AA6147">
      <w:pPr>
        <w:rPr>
          <w:lang w:val="it-IT"/>
        </w:rPr>
      </w:pPr>
    </w:p>
    <w:p w14:paraId="75A1D1A0" w14:textId="77777777" w:rsidR="00162C08" w:rsidRDefault="00162C08" w:rsidP="00AA6147">
      <w:pPr>
        <w:rPr>
          <w:lang w:val="it-IT"/>
        </w:rPr>
      </w:pPr>
    </w:p>
    <w:p w14:paraId="1ED03410" w14:textId="77777777" w:rsidR="00162C08" w:rsidRDefault="00162C08" w:rsidP="00AA6147">
      <w:pPr>
        <w:rPr>
          <w:lang w:val="it-IT"/>
        </w:rPr>
      </w:pPr>
    </w:p>
    <w:p w14:paraId="346A186A" w14:textId="77777777" w:rsidR="00162C08" w:rsidRPr="00412E58" w:rsidRDefault="00162C08" w:rsidP="00AA6147">
      <w:pPr>
        <w:rPr>
          <w:rStyle w:val="Titolodellibro"/>
          <w:i w:val="0"/>
          <w:sz w:val="32"/>
        </w:rPr>
      </w:pPr>
      <w:r w:rsidRPr="00412E58">
        <w:rPr>
          <w:rStyle w:val="Titolodellibro"/>
          <w:i w:val="0"/>
          <w:sz w:val="32"/>
        </w:rPr>
        <w:t>Chapter 1</w:t>
      </w:r>
    </w:p>
    <w:p w14:paraId="653762BD" w14:textId="77777777" w:rsidR="00162C08" w:rsidRDefault="00162C08" w:rsidP="00162C08">
      <w:pPr>
        <w:pStyle w:val="Titolo"/>
        <w:jc w:val="left"/>
        <w:rPr>
          <w:rStyle w:val="Titolodellibro"/>
          <w:i w:val="0"/>
          <w:sz w:val="28"/>
          <w:lang w:val="it-IT"/>
        </w:rPr>
      </w:pPr>
    </w:p>
    <w:p w14:paraId="18D3CA66" w14:textId="77777777" w:rsidR="00162C08" w:rsidRDefault="00162C08" w:rsidP="00162C08">
      <w:pPr>
        <w:pStyle w:val="Titolo"/>
        <w:jc w:val="left"/>
        <w:rPr>
          <w:b/>
          <w:lang w:val="it-IT"/>
        </w:rPr>
      </w:pPr>
      <w:r w:rsidRPr="00162C08">
        <w:rPr>
          <w:b/>
          <w:lang w:val="it-IT"/>
        </w:rPr>
        <w:t>Introduction</w:t>
      </w:r>
    </w:p>
    <w:p w14:paraId="10086773" w14:textId="77777777" w:rsidR="00DD7E52" w:rsidRDefault="00DD7E52" w:rsidP="00DD7E52">
      <w:pPr>
        <w:rPr>
          <w:lang w:val="it-IT"/>
        </w:rPr>
      </w:pPr>
    </w:p>
    <w:p w14:paraId="2D7569B1" w14:textId="77777777" w:rsidR="00DD7E52" w:rsidRPr="00DD7E52" w:rsidRDefault="00DD7E52" w:rsidP="00DD7E52">
      <w:pPr>
        <w:rPr>
          <w:lang w:val="it-IT"/>
        </w:rPr>
      </w:pPr>
    </w:p>
    <w:p w14:paraId="0C6466A6" w14:textId="0CBB6FFC" w:rsidR="004B2B82" w:rsidRDefault="008675C5" w:rsidP="004B2B82">
      <w:pPr>
        <w:pStyle w:val="Titolo2"/>
        <w:rPr>
          <w:lang w:val="it-IT"/>
        </w:rPr>
      </w:pPr>
      <w:bookmarkStart w:id="10" w:name="_Toc472265789"/>
      <w:proofErr w:type="spellStart"/>
      <w:r w:rsidRPr="008675C5">
        <w:rPr>
          <w:lang w:val="it-IT"/>
        </w:rPr>
        <w:t>Revision</w:t>
      </w:r>
      <w:proofErr w:type="spellEnd"/>
      <w:r w:rsidRPr="008675C5">
        <w:rPr>
          <w:lang w:val="it-IT"/>
        </w:rPr>
        <w:t xml:space="preserve"> </w:t>
      </w:r>
      <w:proofErr w:type="spellStart"/>
      <w:r w:rsidRPr="008675C5">
        <w:rPr>
          <w:lang w:val="it-IT"/>
        </w:rPr>
        <w:t>History</w:t>
      </w:r>
      <w:bookmarkEnd w:id="10"/>
      <w:proofErr w:type="spellEnd"/>
    </w:p>
    <w:p w14:paraId="0DC3BD10" w14:textId="77777777" w:rsidR="005C6F23" w:rsidRPr="005C6F23" w:rsidRDefault="005C6F23" w:rsidP="005C6F23">
      <w:pPr>
        <w:rPr>
          <w:lang w:val="it-IT"/>
        </w:rPr>
      </w:pPr>
    </w:p>
    <w:tbl>
      <w:tblPr>
        <w:tblStyle w:val="Grigliatabella"/>
        <w:tblW w:w="0" w:type="auto"/>
        <w:tblLook w:val="04A0" w:firstRow="1" w:lastRow="0" w:firstColumn="1" w:lastColumn="0" w:noHBand="0" w:noVBand="1"/>
      </w:tblPr>
      <w:tblGrid>
        <w:gridCol w:w="1696"/>
        <w:gridCol w:w="1701"/>
        <w:gridCol w:w="4074"/>
        <w:gridCol w:w="2491"/>
      </w:tblGrid>
      <w:tr w:rsidR="005C6F23" w14:paraId="3850DEE8" w14:textId="77777777" w:rsidTr="005C6F23">
        <w:tc>
          <w:tcPr>
            <w:tcW w:w="1696" w:type="dxa"/>
          </w:tcPr>
          <w:p w14:paraId="279466C4" w14:textId="66457716" w:rsidR="005C6F23" w:rsidRDefault="005C6F23" w:rsidP="005C6F23">
            <w:pPr>
              <w:rPr>
                <w:lang w:val="it-IT"/>
              </w:rPr>
            </w:pPr>
            <w:r>
              <w:rPr>
                <w:lang w:val="it-IT"/>
              </w:rPr>
              <w:t>Version</w:t>
            </w:r>
          </w:p>
        </w:tc>
        <w:tc>
          <w:tcPr>
            <w:tcW w:w="1701" w:type="dxa"/>
          </w:tcPr>
          <w:p w14:paraId="0337476C" w14:textId="73FADCDB" w:rsidR="005C6F23" w:rsidRDefault="005C6F23" w:rsidP="005C6F23">
            <w:pPr>
              <w:rPr>
                <w:lang w:val="it-IT"/>
              </w:rPr>
            </w:pPr>
            <w:r>
              <w:rPr>
                <w:lang w:val="it-IT"/>
              </w:rPr>
              <w:t>Date</w:t>
            </w:r>
          </w:p>
        </w:tc>
        <w:tc>
          <w:tcPr>
            <w:tcW w:w="4074" w:type="dxa"/>
          </w:tcPr>
          <w:p w14:paraId="7ABBA205" w14:textId="5466479B" w:rsidR="005C6F23" w:rsidRDefault="005C6F23" w:rsidP="005C6F23">
            <w:pPr>
              <w:rPr>
                <w:lang w:val="it-IT"/>
              </w:rPr>
            </w:pPr>
            <w:proofErr w:type="spellStart"/>
            <w:r>
              <w:rPr>
                <w:lang w:val="it-IT"/>
              </w:rPr>
              <w:t>Authors</w:t>
            </w:r>
            <w:proofErr w:type="spellEnd"/>
          </w:p>
        </w:tc>
        <w:tc>
          <w:tcPr>
            <w:tcW w:w="2491" w:type="dxa"/>
          </w:tcPr>
          <w:p w14:paraId="0B4384F8" w14:textId="09C2A473" w:rsidR="005C6F23" w:rsidRDefault="005C6F23" w:rsidP="005C6F23">
            <w:pPr>
              <w:rPr>
                <w:lang w:val="it-IT"/>
              </w:rPr>
            </w:pPr>
            <w:proofErr w:type="spellStart"/>
            <w:r>
              <w:rPr>
                <w:lang w:val="it-IT"/>
              </w:rPr>
              <w:t>Summary</w:t>
            </w:r>
            <w:proofErr w:type="spellEnd"/>
          </w:p>
        </w:tc>
      </w:tr>
      <w:tr w:rsidR="005C6F23" w14:paraId="346BB697" w14:textId="77777777" w:rsidTr="005C6F23">
        <w:tc>
          <w:tcPr>
            <w:tcW w:w="1696" w:type="dxa"/>
          </w:tcPr>
          <w:p w14:paraId="118448B2" w14:textId="79C5B6DB" w:rsidR="005C6F23" w:rsidRDefault="005C6F23" w:rsidP="005C6F23">
            <w:pPr>
              <w:rPr>
                <w:lang w:val="it-IT"/>
              </w:rPr>
            </w:pPr>
            <w:r>
              <w:rPr>
                <w:lang w:val="it-IT"/>
              </w:rPr>
              <w:t>1.0</w:t>
            </w:r>
          </w:p>
        </w:tc>
        <w:tc>
          <w:tcPr>
            <w:tcW w:w="1701" w:type="dxa"/>
          </w:tcPr>
          <w:p w14:paraId="1AE5830C" w14:textId="7F8AD004" w:rsidR="005C6F23" w:rsidRDefault="005C6F23" w:rsidP="005C6F23">
            <w:pPr>
              <w:rPr>
                <w:lang w:val="it-IT"/>
              </w:rPr>
            </w:pPr>
            <w:r>
              <w:rPr>
                <w:lang w:val="it-IT"/>
              </w:rPr>
              <w:t>15/01/17</w:t>
            </w:r>
          </w:p>
        </w:tc>
        <w:tc>
          <w:tcPr>
            <w:tcW w:w="4074" w:type="dxa"/>
          </w:tcPr>
          <w:p w14:paraId="71E1278B" w14:textId="7B36C272" w:rsidR="005C6F23" w:rsidRDefault="005C6F23" w:rsidP="005C6F23">
            <w:pPr>
              <w:rPr>
                <w:lang w:val="it-IT"/>
              </w:rPr>
            </w:pPr>
            <w:r>
              <w:rPr>
                <w:lang w:val="it-IT"/>
              </w:rPr>
              <w:t xml:space="preserve">Alessandro Paglialonga, Enrico </w:t>
            </w:r>
            <w:proofErr w:type="spellStart"/>
            <w:r>
              <w:rPr>
                <w:lang w:val="it-IT"/>
              </w:rPr>
              <w:t>Migliorini</w:t>
            </w:r>
            <w:proofErr w:type="spellEnd"/>
            <w:r>
              <w:rPr>
                <w:lang w:val="it-IT"/>
              </w:rPr>
              <w:t>, Simone Perriello</w:t>
            </w:r>
          </w:p>
        </w:tc>
        <w:tc>
          <w:tcPr>
            <w:tcW w:w="2491" w:type="dxa"/>
          </w:tcPr>
          <w:p w14:paraId="65B6E493" w14:textId="432DB910" w:rsidR="005C6F23" w:rsidRDefault="005C6F23" w:rsidP="005C6F23">
            <w:pPr>
              <w:rPr>
                <w:lang w:val="it-IT"/>
              </w:rPr>
            </w:pPr>
            <w:proofErr w:type="spellStart"/>
            <w:r>
              <w:rPr>
                <w:lang w:val="it-IT"/>
              </w:rPr>
              <w:t>Initial</w:t>
            </w:r>
            <w:proofErr w:type="spellEnd"/>
            <w:r>
              <w:rPr>
                <w:lang w:val="it-IT"/>
              </w:rPr>
              <w:t xml:space="preserve"> Release</w:t>
            </w:r>
          </w:p>
        </w:tc>
      </w:tr>
    </w:tbl>
    <w:p w14:paraId="6C647DD1" w14:textId="77777777" w:rsidR="005C6F23" w:rsidRPr="005C6F23" w:rsidRDefault="005C6F23" w:rsidP="005C6F23">
      <w:pPr>
        <w:rPr>
          <w:lang w:val="it-IT"/>
        </w:rPr>
      </w:pPr>
    </w:p>
    <w:p w14:paraId="5490CAFD" w14:textId="28276E54" w:rsidR="00913DDC" w:rsidRPr="00E40B5C" w:rsidRDefault="00913DDC" w:rsidP="00D803EE">
      <w:pPr>
        <w:rPr>
          <w:lang w:val="it-IT"/>
        </w:rPr>
      </w:pPr>
    </w:p>
    <w:p w14:paraId="6464420D" w14:textId="380F0A19" w:rsidR="00412E58" w:rsidRPr="00412E58" w:rsidRDefault="005B7584" w:rsidP="00412E58">
      <w:pPr>
        <w:pStyle w:val="Titolo2"/>
        <w:rPr>
          <w:lang w:val="it-IT"/>
        </w:rPr>
      </w:pPr>
      <w:bookmarkStart w:id="11" w:name="_Toc472265790"/>
      <w:proofErr w:type="spellStart"/>
      <w:r w:rsidRPr="008675C5">
        <w:rPr>
          <w:lang w:val="it-IT"/>
        </w:rPr>
        <w:t>Purpose</w:t>
      </w:r>
      <w:proofErr w:type="spellEnd"/>
      <w:r w:rsidR="00EA6CBF" w:rsidRPr="008675C5">
        <w:rPr>
          <w:lang w:val="it-IT"/>
        </w:rPr>
        <w:t xml:space="preserve"> and Scope</w:t>
      </w:r>
      <w:r w:rsidR="005C6F23">
        <w:rPr>
          <w:lang w:val="it-IT"/>
        </w:rPr>
        <w:t>-</w:t>
      </w:r>
      <w:bookmarkEnd w:id="11"/>
    </w:p>
    <w:p w14:paraId="6879435E" w14:textId="77777777" w:rsidR="00EB2670" w:rsidRDefault="00EB2670" w:rsidP="005B7584"/>
    <w:p w14:paraId="7EF650A3" w14:textId="530E5900" w:rsidR="005B7584" w:rsidRPr="00EB2670" w:rsidRDefault="005B7584" w:rsidP="005B7584">
      <w:r w:rsidRPr="00EB2670">
        <w:t xml:space="preserve">This Document represents the Integration Test Plan Document for the </w:t>
      </w:r>
      <w:r w:rsidRPr="002B132E">
        <w:rPr>
          <w:i/>
        </w:rPr>
        <w:t>PowerEnJoy</w:t>
      </w:r>
      <w:r w:rsidRPr="00EB2670">
        <w:rPr>
          <w:i/>
        </w:rPr>
        <w:t xml:space="preserve"> </w:t>
      </w:r>
      <w:r w:rsidRPr="00EB2670">
        <w:t>project.</w:t>
      </w:r>
    </w:p>
    <w:p w14:paraId="58335EA2" w14:textId="1AE0F0CB" w:rsidR="00412E58" w:rsidRPr="00EB2670" w:rsidRDefault="00DD7E52" w:rsidP="00412E58">
      <w:r w:rsidRPr="00EB2670">
        <w:t xml:space="preserve">This kind of testing is performed to find defects which </w:t>
      </w:r>
      <w:r w:rsidR="00EA6CBF" w:rsidRPr="00EB2670">
        <w:t xml:space="preserve">are generally related to inter-process communication or parameter and data inputs. Two units may have passed unit testing and work well individually, but fail to communicate vital information with one another. By testing the units in aggregate, it’s easier to identify the source of the issues found. </w:t>
      </w:r>
    </w:p>
    <w:p w14:paraId="2BCD7674" w14:textId="59E3F7E7" w:rsidR="00412E58" w:rsidRDefault="00EA6CBF" w:rsidP="00412E58">
      <w:r w:rsidRPr="00EB2670">
        <w:lastRenderedPageBreak/>
        <w:t xml:space="preserve">The purpose of this document is to outline, in a clear and comprehensive way, the main aspects concerning the organization of the integration testing activity for all the components that make </w:t>
      </w:r>
      <w:r w:rsidR="00DD7E52" w:rsidRPr="00EB2670">
        <w:t>the system up.</w:t>
      </w:r>
    </w:p>
    <w:p w14:paraId="044608C0" w14:textId="77777777" w:rsidR="00412E58" w:rsidRPr="00EB2670" w:rsidRDefault="00412E58" w:rsidP="00412E58">
      <w:r>
        <w:t xml:space="preserve">The aim of the </w:t>
      </w:r>
      <w:r w:rsidRPr="002B132E">
        <w:rPr>
          <w:i/>
        </w:rPr>
        <w:t>PowerEnJoy</w:t>
      </w:r>
      <w:r>
        <w:rPr>
          <w:i/>
        </w:rPr>
        <w:t xml:space="preserve"> </w:t>
      </w:r>
      <w:r>
        <w:t xml:space="preserve">project is to provide a </w:t>
      </w:r>
      <w:r w:rsidRPr="00412E58">
        <w:rPr>
          <w:i/>
        </w:rPr>
        <w:t>Car-Sharing Service</w:t>
      </w:r>
      <w:r>
        <w:rPr>
          <w:i/>
        </w:rPr>
        <w:t xml:space="preserve"> </w:t>
      </w:r>
      <w:r>
        <w:t>which implements electric-powered cars only. This system will have to interface the Cars, Charging Areas, allowing Users to reserve, unlock, drive and park Cars, finally they will be charged the cost of the ride.</w:t>
      </w:r>
    </w:p>
    <w:p w14:paraId="5EA6A36D" w14:textId="77777777" w:rsidR="00412E58" w:rsidRPr="00EB2670" w:rsidRDefault="00412E58" w:rsidP="005B7584"/>
    <w:p w14:paraId="3387C0B6" w14:textId="77777777" w:rsidR="00DD7E52" w:rsidRPr="00EB2670" w:rsidRDefault="00DD7E52" w:rsidP="005B7584">
      <w:r w:rsidRPr="00EB2670">
        <w:t>In the following section</w:t>
      </w:r>
      <w:r w:rsidR="00EF05C4" w:rsidRPr="00EB2670">
        <w:t>s</w:t>
      </w:r>
      <w:r w:rsidRPr="00EB2670">
        <w:t xml:space="preserve"> will be provided : </w:t>
      </w:r>
    </w:p>
    <w:p w14:paraId="79F8C654" w14:textId="77777777" w:rsidR="00DD7E52" w:rsidRPr="00EB2670" w:rsidRDefault="00DD7E52" w:rsidP="00DD7E52">
      <w:pPr>
        <w:pStyle w:val="Paragrafoelenco"/>
        <w:numPr>
          <w:ilvl w:val="0"/>
          <w:numId w:val="11"/>
        </w:numPr>
        <w:rPr>
          <w:sz w:val="28"/>
        </w:rPr>
      </w:pPr>
      <w:r w:rsidRPr="00EB2670">
        <w:rPr>
          <w:sz w:val="28"/>
        </w:rPr>
        <w:t>A list of the subsystem</w:t>
      </w:r>
      <w:r w:rsidR="00EF05C4" w:rsidRPr="00EB2670">
        <w:rPr>
          <w:sz w:val="28"/>
        </w:rPr>
        <w:t>s</w:t>
      </w:r>
      <w:r w:rsidRPr="00EB2670">
        <w:rPr>
          <w:sz w:val="28"/>
        </w:rPr>
        <w:t xml:space="preserve"> and their subcomponents</w:t>
      </w:r>
      <w:r w:rsidR="00EF05C4" w:rsidRPr="00EB2670">
        <w:rPr>
          <w:sz w:val="28"/>
        </w:rPr>
        <w:t xml:space="preserve"> involved in the integration activity that will have to be tested.</w:t>
      </w:r>
    </w:p>
    <w:p w14:paraId="57DD77E7" w14:textId="77777777" w:rsidR="00EF05C4" w:rsidRPr="00EB2670" w:rsidRDefault="00EF05C4" w:rsidP="00DD7E52">
      <w:pPr>
        <w:pStyle w:val="Paragrafoelenco"/>
        <w:numPr>
          <w:ilvl w:val="0"/>
          <w:numId w:val="11"/>
        </w:numPr>
        <w:rPr>
          <w:sz w:val="28"/>
        </w:rPr>
      </w:pPr>
      <w:r w:rsidRPr="00EB2670">
        <w:rPr>
          <w:sz w:val="28"/>
        </w:rPr>
        <w:t>The entry criteria that must be met before the integration testing of the specified elements may begin.</w:t>
      </w:r>
    </w:p>
    <w:p w14:paraId="664DCEA1" w14:textId="77777777" w:rsidR="00EF05C4" w:rsidRPr="00EB2670" w:rsidRDefault="00EF05C4" w:rsidP="00EF05C4">
      <w:pPr>
        <w:pStyle w:val="Paragrafoelenco"/>
        <w:numPr>
          <w:ilvl w:val="0"/>
          <w:numId w:val="11"/>
        </w:numPr>
        <w:rPr>
          <w:sz w:val="28"/>
        </w:rPr>
      </w:pPr>
      <w:r w:rsidRPr="00EB2670">
        <w:rPr>
          <w:sz w:val="28"/>
        </w:rPr>
        <w:t>The reasoning process which led to the decision of the integration testing approach and the description of the latter. This includes the order of sequence in which components will be integrated.</w:t>
      </w:r>
    </w:p>
    <w:p w14:paraId="51FCDE0A" w14:textId="77777777" w:rsidR="00EF05C4" w:rsidRPr="00EB2670" w:rsidRDefault="008675C5" w:rsidP="00EF05C4">
      <w:pPr>
        <w:pStyle w:val="Paragrafoelenco"/>
        <w:numPr>
          <w:ilvl w:val="0"/>
          <w:numId w:val="11"/>
        </w:numPr>
        <w:rPr>
          <w:sz w:val="28"/>
        </w:rPr>
      </w:pPr>
      <w:r w:rsidRPr="00EB2670">
        <w:rPr>
          <w:sz w:val="28"/>
        </w:rPr>
        <w:t>A list of all the tools employed during the testing activities.</w:t>
      </w:r>
    </w:p>
    <w:p w14:paraId="6CDF0085" w14:textId="77777777" w:rsidR="008675C5" w:rsidRDefault="008675C5" w:rsidP="008675C5">
      <w:pPr>
        <w:pStyle w:val="Paragrafoelenco"/>
        <w:rPr>
          <w:sz w:val="22"/>
        </w:rPr>
      </w:pPr>
    </w:p>
    <w:p w14:paraId="4223D4D2" w14:textId="3F268082" w:rsidR="008675C5" w:rsidRDefault="008675C5" w:rsidP="004B2B82">
      <w:pPr>
        <w:pStyle w:val="Titolo2"/>
        <w:rPr>
          <w:lang w:val="it-IT"/>
        </w:rPr>
      </w:pPr>
      <w:bookmarkStart w:id="12" w:name="_Toc472265791"/>
      <w:r w:rsidRPr="008675C5">
        <w:rPr>
          <w:lang w:val="it-IT"/>
        </w:rPr>
        <w:t>Definitions, Acronyms and Abbreviations</w:t>
      </w:r>
      <w:bookmarkEnd w:id="12"/>
    </w:p>
    <w:p w14:paraId="38B53E7B" w14:textId="77777777" w:rsidR="00771E05" w:rsidRDefault="00771E05" w:rsidP="00D803EE">
      <w:pPr>
        <w:rPr>
          <w:lang w:val="it-IT"/>
        </w:rPr>
      </w:pPr>
    </w:p>
    <w:p w14:paraId="4D3E0249" w14:textId="7D11D40B" w:rsidR="000C2833" w:rsidRDefault="003147D0" w:rsidP="00D803EE">
      <w:r w:rsidRPr="00771E05">
        <w:t>DBMS</w:t>
      </w:r>
      <w:r w:rsidR="000F3C89" w:rsidRPr="00771E05">
        <w:t xml:space="preserve"> = Database Management System</w:t>
      </w:r>
    </w:p>
    <w:p w14:paraId="3000937F" w14:textId="33B5EE35" w:rsidR="000E4F96" w:rsidRPr="00771E05" w:rsidRDefault="000E4F96" w:rsidP="00D803EE">
      <w:r>
        <w:t>DB = Database</w:t>
      </w:r>
    </w:p>
    <w:p w14:paraId="5D04BCDF" w14:textId="329067C7" w:rsidR="000C2833" w:rsidRPr="00771E05" w:rsidRDefault="000C2833" w:rsidP="00D803EE">
      <w:r w:rsidRPr="00771E05">
        <w:t>DD = Design Document</w:t>
      </w:r>
    </w:p>
    <w:p w14:paraId="51CA69A8" w14:textId="1B568BC9" w:rsidR="003147D0" w:rsidRDefault="000C2833" w:rsidP="00D803EE">
      <w:r w:rsidRPr="000C2833">
        <w:t>RASD = Requirements Analysis and Specification Document</w:t>
      </w:r>
    </w:p>
    <w:p w14:paraId="12273133" w14:textId="60B05138" w:rsidR="00795E96" w:rsidRDefault="006C3C90" w:rsidP="00D803EE">
      <w:r>
        <w:t>SSN = Security Social Number</w:t>
      </w:r>
    </w:p>
    <w:p w14:paraId="6728C269" w14:textId="65C294AA" w:rsidR="008D278E" w:rsidRDefault="008D278E" w:rsidP="00D803EE"/>
    <w:p w14:paraId="74CE2561" w14:textId="12BAD7AD" w:rsidR="008D278E" w:rsidRDefault="008D278E" w:rsidP="00D803EE"/>
    <w:p w14:paraId="24F0C8D0" w14:textId="77777777" w:rsidR="008D278E" w:rsidRPr="000C2833" w:rsidRDefault="008D278E" w:rsidP="00D803EE"/>
    <w:p w14:paraId="73A84258" w14:textId="3DD3933E" w:rsidR="008675C5" w:rsidRDefault="008675C5" w:rsidP="004B2B82">
      <w:pPr>
        <w:pStyle w:val="Titolo2"/>
      </w:pPr>
      <w:bookmarkStart w:id="13" w:name="_Toc472265792"/>
      <w:r w:rsidRPr="004B2B82">
        <w:lastRenderedPageBreak/>
        <w:t>Reference Documents</w:t>
      </w:r>
      <w:bookmarkEnd w:id="13"/>
    </w:p>
    <w:p w14:paraId="2A6B6A69" w14:textId="41EC642F" w:rsidR="008D278E" w:rsidRDefault="008D278E" w:rsidP="00D803EE"/>
    <w:p w14:paraId="24CC3A6A" w14:textId="5FC1B964" w:rsidR="008D278E" w:rsidRPr="008D278E" w:rsidRDefault="008D278E" w:rsidP="008D278E">
      <w:pPr>
        <w:pStyle w:val="Paragrafoelenco"/>
        <w:numPr>
          <w:ilvl w:val="0"/>
          <w:numId w:val="30"/>
        </w:numPr>
      </w:pPr>
      <w:r>
        <w:rPr>
          <w:sz w:val="28"/>
        </w:rPr>
        <w:t xml:space="preserve">Project </w:t>
      </w:r>
      <w:r w:rsidRPr="008D278E">
        <w:rPr>
          <w:sz w:val="28"/>
        </w:rPr>
        <w:t>Assignment</w:t>
      </w:r>
      <w:r>
        <w:rPr>
          <w:sz w:val="28"/>
        </w:rPr>
        <w:t xml:space="preserve"> </w:t>
      </w:r>
      <w:proofErr w:type="gramStart"/>
      <w:r>
        <w:rPr>
          <w:sz w:val="28"/>
        </w:rPr>
        <w:t>Document :</w:t>
      </w:r>
      <w:proofErr w:type="gramEnd"/>
      <w:r>
        <w:rPr>
          <w:sz w:val="28"/>
        </w:rPr>
        <w:t xml:space="preserve"> Assignments AA 2016-2017.pdf</w:t>
      </w:r>
    </w:p>
    <w:p w14:paraId="30FB72C7" w14:textId="00525A77" w:rsidR="008D278E" w:rsidRPr="008D278E" w:rsidRDefault="008D278E" w:rsidP="008D278E">
      <w:pPr>
        <w:pStyle w:val="Paragrafoelenco"/>
        <w:numPr>
          <w:ilvl w:val="0"/>
          <w:numId w:val="30"/>
        </w:numPr>
      </w:pPr>
      <w:proofErr w:type="spellStart"/>
      <w:r>
        <w:rPr>
          <w:sz w:val="28"/>
        </w:rPr>
        <w:t>PowerEnJoy</w:t>
      </w:r>
      <w:proofErr w:type="spellEnd"/>
      <w:r>
        <w:rPr>
          <w:sz w:val="28"/>
        </w:rPr>
        <w:t xml:space="preserve"> Requirements Analysis and Specification </w:t>
      </w:r>
      <w:proofErr w:type="gramStart"/>
      <w:r>
        <w:rPr>
          <w:sz w:val="28"/>
        </w:rPr>
        <w:t>Document :</w:t>
      </w:r>
      <w:proofErr w:type="gramEnd"/>
      <w:r>
        <w:rPr>
          <w:sz w:val="28"/>
        </w:rPr>
        <w:t xml:space="preserve"> RASD.pdf</w:t>
      </w:r>
    </w:p>
    <w:p w14:paraId="72653A1B" w14:textId="35D71DC9" w:rsidR="008D278E" w:rsidRPr="008D278E" w:rsidRDefault="008D278E" w:rsidP="008D278E">
      <w:pPr>
        <w:pStyle w:val="Paragrafoelenco"/>
        <w:numPr>
          <w:ilvl w:val="0"/>
          <w:numId w:val="30"/>
        </w:numPr>
      </w:pPr>
      <w:proofErr w:type="spellStart"/>
      <w:r>
        <w:rPr>
          <w:sz w:val="28"/>
        </w:rPr>
        <w:t>PowerEnJoy</w:t>
      </w:r>
      <w:proofErr w:type="spellEnd"/>
      <w:r>
        <w:rPr>
          <w:sz w:val="28"/>
        </w:rPr>
        <w:t xml:space="preserve"> Design </w:t>
      </w:r>
      <w:proofErr w:type="gramStart"/>
      <w:r>
        <w:rPr>
          <w:sz w:val="28"/>
        </w:rPr>
        <w:t>Document :</w:t>
      </w:r>
      <w:proofErr w:type="gramEnd"/>
      <w:r>
        <w:rPr>
          <w:sz w:val="28"/>
        </w:rPr>
        <w:t xml:space="preserve"> DD.pdf</w:t>
      </w:r>
    </w:p>
    <w:p w14:paraId="189E74AD" w14:textId="330017F6" w:rsidR="008D278E" w:rsidRPr="008D278E" w:rsidRDefault="008D278E" w:rsidP="008D278E">
      <w:pPr>
        <w:pStyle w:val="Paragrafoelenco"/>
        <w:numPr>
          <w:ilvl w:val="0"/>
          <w:numId w:val="30"/>
        </w:numPr>
      </w:pPr>
      <w:r>
        <w:rPr>
          <w:sz w:val="28"/>
        </w:rPr>
        <w:t>Integration testing example document.pdf</w:t>
      </w:r>
    </w:p>
    <w:p w14:paraId="25A41308" w14:textId="7EA273E9" w:rsidR="008D278E" w:rsidRDefault="008D278E" w:rsidP="008D278E">
      <w:pPr>
        <w:pStyle w:val="Paragrafoelenco"/>
        <w:numPr>
          <w:ilvl w:val="0"/>
          <w:numId w:val="30"/>
        </w:numPr>
      </w:pPr>
      <w:r>
        <w:rPr>
          <w:sz w:val="28"/>
        </w:rPr>
        <w:t>Integration Test Plan Example.pdf</w:t>
      </w:r>
    </w:p>
    <w:p w14:paraId="39E5A07E" w14:textId="6E597C4B" w:rsidR="00C12743" w:rsidRDefault="00C12743" w:rsidP="00771E05">
      <w:pPr>
        <w:ind w:left="576"/>
      </w:pPr>
    </w:p>
    <w:p w14:paraId="48F28963" w14:textId="3B13BCEC" w:rsidR="000C2833" w:rsidRDefault="000C2833" w:rsidP="005C6F23"/>
    <w:p w14:paraId="7F438FEF" w14:textId="20B16C8F" w:rsidR="008D278E" w:rsidRDefault="008D278E" w:rsidP="005C6F23"/>
    <w:p w14:paraId="519E7BB2" w14:textId="7BC6071B" w:rsidR="008D278E" w:rsidRDefault="008D278E" w:rsidP="005C6F23"/>
    <w:p w14:paraId="770B9AE7" w14:textId="79AFEEEC" w:rsidR="008D278E" w:rsidRDefault="008D278E" w:rsidP="005C6F23"/>
    <w:p w14:paraId="6D6DDFC6" w14:textId="5A9E203F" w:rsidR="008D278E" w:rsidRDefault="008D278E" w:rsidP="005C6F23"/>
    <w:p w14:paraId="7F47E8C6" w14:textId="22214B5A" w:rsidR="008D278E" w:rsidRDefault="008D278E" w:rsidP="005C6F23"/>
    <w:p w14:paraId="725476BC" w14:textId="40D982F0" w:rsidR="008D278E" w:rsidRDefault="008D278E" w:rsidP="005C6F23"/>
    <w:p w14:paraId="7380FC56" w14:textId="3D0672C2" w:rsidR="008D278E" w:rsidRDefault="008D278E" w:rsidP="005C6F23"/>
    <w:p w14:paraId="3B6D4F6C" w14:textId="3C45CA35" w:rsidR="008D278E" w:rsidRDefault="008D278E" w:rsidP="005C6F23"/>
    <w:p w14:paraId="5C6B28BF" w14:textId="605D433A" w:rsidR="008D278E" w:rsidRDefault="008D278E" w:rsidP="005C6F23"/>
    <w:p w14:paraId="74E8E9A0" w14:textId="0F0DD114" w:rsidR="008D278E" w:rsidRDefault="008D278E" w:rsidP="005C6F23"/>
    <w:p w14:paraId="201AA271" w14:textId="163058DA" w:rsidR="008D278E" w:rsidRDefault="008D278E" w:rsidP="005C6F23"/>
    <w:p w14:paraId="57CD6E0C" w14:textId="783ADF35" w:rsidR="008D278E" w:rsidRDefault="008D278E" w:rsidP="005C6F23"/>
    <w:p w14:paraId="0591DE0E" w14:textId="5869E499" w:rsidR="008D278E" w:rsidRDefault="008D278E" w:rsidP="005C6F23"/>
    <w:p w14:paraId="7173B65B" w14:textId="0A8B5472" w:rsidR="008D278E" w:rsidRDefault="008D278E" w:rsidP="005C6F23"/>
    <w:p w14:paraId="1E334C71" w14:textId="644EF79F" w:rsidR="008D278E" w:rsidRDefault="008D278E" w:rsidP="005C6F23"/>
    <w:p w14:paraId="447E829A" w14:textId="153FBA8D" w:rsidR="008D278E" w:rsidRDefault="008D278E" w:rsidP="005C6F23"/>
    <w:p w14:paraId="48E47ED3" w14:textId="225206E1" w:rsidR="008D278E" w:rsidRDefault="008D278E" w:rsidP="005C6F23"/>
    <w:p w14:paraId="3FDEB16B" w14:textId="77777777" w:rsidR="008D278E" w:rsidRDefault="008D278E" w:rsidP="005C6F23"/>
    <w:p w14:paraId="14CDF359" w14:textId="77777777" w:rsidR="00F849BD" w:rsidRPr="00412E58" w:rsidRDefault="00F849BD" w:rsidP="00F849BD">
      <w:pPr>
        <w:rPr>
          <w:rStyle w:val="Titolodellibro"/>
          <w:i w:val="0"/>
          <w:sz w:val="32"/>
        </w:rPr>
      </w:pPr>
      <w:r w:rsidRPr="00412E58">
        <w:rPr>
          <w:rStyle w:val="Titolodellibro"/>
          <w:i w:val="0"/>
          <w:sz w:val="32"/>
        </w:rPr>
        <w:t>Chapter 2</w:t>
      </w:r>
    </w:p>
    <w:p w14:paraId="3BFD6650" w14:textId="77777777" w:rsidR="00F849BD" w:rsidRDefault="00F849BD" w:rsidP="00F849BD">
      <w:pPr>
        <w:pStyle w:val="Titolo"/>
        <w:jc w:val="left"/>
        <w:rPr>
          <w:rStyle w:val="Titolodellibro"/>
          <w:i w:val="0"/>
          <w:sz w:val="28"/>
          <w:lang w:val="it-IT"/>
        </w:rPr>
      </w:pPr>
    </w:p>
    <w:p w14:paraId="034AE1C2" w14:textId="5E382174" w:rsidR="00F849BD" w:rsidRDefault="00EB2670" w:rsidP="00F849BD">
      <w:pPr>
        <w:pStyle w:val="Titolo"/>
        <w:jc w:val="left"/>
        <w:rPr>
          <w:b/>
          <w:lang w:val="it-IT"/>
        </w:rPr>
      </w:pPr>
      <w:r>
        <w:rPr>
          <w:b/>
          <w:lang w:val="it-IT"/>
        </w:rPr>
        <w:t>Integratio</w:t>
      </w:r>
      <w:r w:rsidR="00F849BD" w:rsidRPr="00162C08">
        <w:rPr>
          <w:b/>
          <w:lang w:val="it-IT"/>
        </w:rPr>
        <w:t>n</w:t>
      </w:r>
      <w:r>
        <w:rPr>
          <w:b/>
          <w:lang w:val="it-IT"/>
        </w:rPr>
        <w:t xml:space="preserve"> Strategy</w:t>
      </w:r>
    </w:p>
    <w:p w14:paraId="6AC38905" w14:textId="77777777" w:rsidR="004B2B82" w:rsidRPr="004B2B82" w:rsidRDefault="004B2B82" w:rsidP="004B2B82">
      <w:pPr>
        <w:rPr>
          <w:lang w:val="it-IT"/>
        </w:rPr>
      </w:pPr>
    </w:p>
    <w:p w14:paraId="6A6C71D6" w14:textId="77777777" w:rsidR="004B2B82" w:rsidRPr="004B2B82" w:rsidRDefault="004B2B82" w:rsidP="004B2B82">
      <w:pPr>
        <w:pStyle w:val="Paragrafoelenco"/>
        <w:keepNext/>
        <w:keepLines/>
        <w:numPr>
          <w:ilvl w:val="0"/>
          <w:numId w:val="25"/>
        </w:numPr>
        <w:spacing w:before="240" w:after="0"/>
        <w:contextualSpacing w:val="0"/>
        <w:jc w:val="center"/>
        <w:outlineLvl w:val="0"/>
        <w:rPr>
          <w:rFonts w:asciiTheme="majorHAnsi" w:eastAsiaTheme="majorEastAsia" w:hAnsiTheme="majorHAnsi" w:cstheme="majorBidi"/>
          <w:vanish/>
          <w:color w:val="000000" w:themeColor="text1"/>
          <w:sz w:val="32"/>
          <w:szCs w:val="32"/>
        </w:rPr>
      </w:pPr>
      <w:bookmarkStart w:id="14" w:name="_Toc472264918"/>
      <w:bookmarkStart w:id="15" w:name="_Toc472265265"/>
      <w:bookmarkStart w:id="16" w:name="_Toc472265793"/>
      <w:bookmarkEnd w:id="14"/>
      <w:bookmarkEnd w:id="15"/>
      <w:bookmarkEnd w:id="16"/>
    </w:p>
    <w:p w14:paraId="5D581A99" w14:textId="77777777" w:rsidR="004B2B82" w:rsidRPr="004B2B82" w:rsidRDefault="004B2B82" w:rsidP="004B2B82">
      <w:pPr>
        <w:pStyle w:val="Paragrafoelenco"/>
        <w:keepNext/>
        <w:keepLines/>
        <w:numPr>
          <w:ilvl w:val="0"/>
          <w:numId w:val="25"/>
        </w:numPr>
        <w:spacing w:before="240" w:after="0"/>
        <w:contextualSpacing w:val="0"/>
        <w:jc w:val="center"/>
        <w:outlineLvl w:val="0"/>
        <w:rPr>
          <w:rFonts w:asciiTheme="majorHAnsi" w:eastAsiaTheme="majorEastAsia" w:hAnsiTheme="majorHAnsi" w:cstheme="majorBidi"/>
          <w:vanish/>
          <w:color w:val="000000" w:themeColor="text1"/>
          <w:sz w:val="32"/>
          <w:szCs w:val="32"/>
        </w:rPr>
      </w:pPr>
      <w:bookmarkStart w:id="17" w:name="_Toc472264919"/>
      <w:bookmarkStart w:id="18" w:name="_Toc472265266"/>
      <w:bookmarkStart w:id="19" w:name="_Toc472265794"/>
      <w:bookmarkEnd w:id="17"/>
      <w:bookmarkEnd w:id="18"/>
      <w:bookmarkEnd w:id="19"/>
    </w:p>
    <w:p w14:paraId="18014317" w14:textId="6B90109C" w:rsidR="00F849BD" w:rsidRDefault="004B2B82" w:rsidP="004B2B82">
      <w:pPr>
        <w:pStyle w:val="Titolo2"/>
        <w:numPr>
          <w:ilvl w:val="1"/>
          <w:numId w:val="25"/>
        </w:numPr>
      </w:pPr>
      <w:bookmarkStart w:id="20" w:name="_Toc472265795"/>
      <w:r>
        <w:t>Entry Criteria</w:t>
      </w:r>
      <w:bookmarkEnd w:id="20"/>
    </w:p>
    <w:p w14:paraId="10DA2AEC" w14:textId="77777777" w:rsidR="00EB2670" w:rsidRPr="00EB2670" w:rsidRDefault="00EB2670" w:rsidP="00EB2670"/>
    <w:p w14:paraId="0377853A" w14:textId="77777777" w:rsidR="00F849BD" w:rsidRDefault="00F849BD" w:rsidP="008675C5">
      <w:r>
        <w:t xml:space="preserve">Before this document is written, and for the steps written here to be meaningful, the </w:t>
      </w:r>
      <w:r>
        <w:rPr>
          <w:b/>
        </w:rPr>
        <w:t xml:space="preserve">Requirements Analysis and Specification Document </w:t>
      </w:r>
      <w:r>
        <w:t xml:space="preserve">and the </w:t>
      </w:r>
      <w:r>
        <w:rPr>
          <w:b/>
        </w:rPr>
        <w:t xml:space="preserve">Design Document </w:t>
      </w:r>
      <w:r>
        <w:t xml:space="preserve">of the </w:t>
      </w:r>
      <w:r>
        <w:rPr>
          <w:i/>
        </w:rPr>
        <w:t xml:space="preserve">PowerEnJoy </w:t>
      </w:r>
      <w:r>
        <w:t>project</w:t>
      </w:r>
      <w:r>
        <w:rPr>
          <w:b/>
        </w:rPr>
        <w:t xml:space="preserve"> </w:t>
      </w:r>
      <w:r>
        <w:t>must have been fully written.</w:t>
      </w:r>
    </w:p>
    <w:p w14:paraId="07DAE403" w14:textId="77777777" w:rsidR="008D77A1" w:rsidRDefault="004B2B82" w:rsidP="008D77A1">
      <w:r>
        <w:t>The second required step before the integration test is performed is the</w:t>
      </w:r>
      <w:r w:rsidR="00CE45B5">
        <w:t xml:space="preserve"> Unit Testing of each component. </w:t>
      </w:r>
    </w:p>
    <w:p w14:paraId="68FA4F47" w14:textId="06C4D467" w:rsidR="008D77A1" w:rsidRDefault="00CE45B5" w:rsidP="008D77A1">
      <w:pPr>
        <w:rPr>
          <w:rFonts w:cstheme="minorHAnsi"/>
          <w:color w:val="000000"/>
          <w:szCs w:val="21"/>
          <w:shd w:val="clear" w:color="auto" w:fill="FFFFFF"/>
        </w:rPr>
      </w:pPr>
      <w:r>
        <w:t>Unit Testing verifies the correct functioning of each module and its methods a</w:t>
      </w:r>
      <w:r w:rsidR="008D77A1">
        <w:t>ccording to their specification;</w:t>
      </w:r>
      <w:r>
        <w:t xml:space="preserve"> </w:t>
      </w:r>
      <w:r w:rsidRPr="0082101B">
        <w:rPr>
          <w:rFonts w:cstheme="minorHAnsi"/>
          <w:color w:val="000000"/>
          <w:szCs w:val="28"/>
          <w:shd w:val="clear" w:color="auto" w:fill="FFFFFF"/>
        </w:rPr>
        <w:t>it</w:t>
      </w:r>
      <w:r w:rsidR="008D77A1" w:rsidRPr="0082101B">
        <w:rPr>
          <w:rFonts w:cstheme="minorHAnsi"/>
          <w:color w:val="000000"/>
          <w:szCs w:val="28"/>
          <w:shd w:val="clear" w:color="auto" w:fill="FFFFFF"/>
        </w:rPr>
        <w:t xml:space="preserve"> is</w:t>
      </w:r>
      <w:r w:rsidRPr="0082101B">
        <w:rPr>
          <w:rFonts w:cstheme="minorHAnsi"/>
          <w:color w:val="000000"/>
          <w:szCs w:val="28"/>
          <w:shd w:val="clear" w:color="auto" w:fill="FFFFFF"/>
        </w:rPr>
        <w:t xml:space="preserve"> used to test a specific unit (class) in the application test</w:t>
      </w:r>
      <w:r w:rsidR="008D77A1" w:rsidRPr="0082101B">
        <w:rPr>
          <w:rFonts w:cstheme="minorHAnsi"/>
          <w:color w:val="000000"/>
          <w:szCs w:val="28"/>
          <w:shd w:val="clear" w:color="auto" w:fill="FFFFFF"/>
        </w:rPr>
        <w:t>ing</w:t>
      </w:r>
      <w:r w:rsidRPr="0082101B">
        <w:rPr>
          <w:rFonts w:cstheme="minorHAnsi"/>
          <w:color w:val="000000"/>
          <w:szCs w:val="28"/>
          <w:shd w:val="clear" w:color="auto" w:fill="FFFFFF"/>
        </w:rPr>
        <w:t xml:space="preserve"> all the methods in the class including all exception paths in the methods</w:t>
      </w:r>
      <w:r w:rsidRPr="00CE45B5">
        <w:rPr>
          <w:rFonts w:cstheme="minorHAnsi"/>
          <w:color w:val="000000"/>
          <w:sz w:val="22"/>
          <w:szCs w:val="21"/>
          <w:shd w:val="clear" w:color="auto" w:fill="FFFFFF"/>
        </w:rPr>
        <w:t>.</w:t>
      </w:r>
      <w:r w:rsidRPr="00CE45B5">
        <w:rPr>
          <w:rStyle w:val="apple-converted-space"/>
          <w:rFonts w:cstheme="minorHAnsi"/>
          <w:color w:val="000000"/>
          <w:sz w:val="22"/>
          <w:szCs w:val="21"/>
          <w:shd w:val="clear" w:color="auto" w:fill="FFFFFF"/>
        </w:rPr>
        <w:t> </w:t>
      </w:r>
      <w:r w:rsidR="008D77A1" w:rsidRPr="008D77A1">
        <w:rPr>
          <w:rFonts w:cstheme="minorHAnsi"/>
          <w:color w:val="000000"/>
          <w:szCs w:val="21"/>
          <w:shd w:val="clear" w:color="auto" w:fill="FFFFFF"/>
        </w:rPr>
        <w:t>Unit Tests only cover</w:t>
      </w:r>
      <w:r w:rsidR="000F3C89">
        <w:rPr>
          <w:rFonts w:cstheme="minorHAnsi"/>
          <w:color w:val="000000"/>
          <w:szCs w:val="21"/>
          <w:shd w:val="clear" w:color="auto" w:fill="FFFFFF"/>
        </w:rPr>
        <w:t xml:space="preserve"> the</w:t>
      </w:r>
      <w:r w:rsidR="008D77A1" w:rsidRPr="008D77A1">
        <w:rPr>
          <w:rFonts w:cstheme="minorHAnsi"/>
          <w:color w:val="000000"/>
          <w:szCs w:val="21"/>
          <w:shd w:val="clear" w:color="auto" w:fill="FFFFFF"/>
        </w:rPr>
        <w:t xml:space="preserve"> testing of each module in the application, hence we can’t test the functional requirements of the application o</w:t>
      </w:r>
      <w:r w:rsidR="0082101B">
        <w:rPr>
          <w:rFonts w:cstheme="minorHAnsi"/>
          <w:color w:val="000000"/>
          <w:szCs w:val="21"/>
          <w:shd w:val="clear" w:color="auto" w:fill="FFFFFF"/>
        </w:rPr>
        <w:t>r</w:t>
      </w:r>
      <w:r w:rsidR="008D77A1" w:rsidRPr="008D77A1">
        <w:rPr>
          <w:rFonts w:cstheme="minorHAnsi"/>
          <w:color w:val="000000"/>
          <w:szCs w:val="21"/>
          <w:shd w:val="clear" w:color="auto" w:fill="FFFFFF"/>
        </w:rPr>
        <w:t xml:space="preserve"> scenarios.</w:t>
      </w:r>
      <w:r w:rsidR="003147D0">
        <w:rPr>
          <w:rFonts w:cstheme="minorHAnsi"/>
          <w:color w:val="000000"/>
          <w:szCs w:val="21"/>
          <w:shd w:val="clear" w:color="auto" w:fill="FFFFFF"/>
        </w:rPr>
        <w:t xml:space="preserve"> </w:t>
      </w:r>
    </w:p>
    <w:p w14:paraId="48153821" w14:textId="06FD3405" w:rsidR="000F3C89" w:rsidRDefault="000F3C89" w:rsidP="008D77A1">
      <w:pPr>
        <w:rPr>
          <w:rFonts w:cstheme="minorHAnsi"/>
          <w:color w:val="000000"/>
          <w:szCs w:val="21"/>
          <w:shd w:val="clear" w:color="auto" w:fill="FFFFFF"/>
        </w:rPr>
      </w:pPr>
      <w:r>
        <w:rPr>
          <w:rFonts w:cstheme="minorHAnsi"/>
          <w:color w:val="000000"/>
          <w:szCs w:val="21"/>
          <w:shd w:val="clear" w:color="auto" w:fill="FFFFFF"/>
        </w:rPr>
        <w:t xml:space="preserve">The communication testing between </w:t>
      </w:r>
      <w:r>
        <w:rPr>
          <w:rFonts w:cstheme="minorHAnsi"/>
          <w:b/>
          <w:color w:val="000000"/>
          <w:szCs w:val="21"/>
          <w:shd w:val="clear" w:color="auto" w:fill="FFFFFF"/>
        </w:rPr>
        <w:t xml:space="preserve">Services </w:t>
      </w:r>
      <w:r w:rsidR="00576002">
        <w:rPr>
          <w:rFonts w:cstheme="minorHAnsi"/>
          <w:color w:val="000000"/>
          <w:szCs w:val="21"/>
          <w:shd w:val="clear" w:color="auto" w:fill="FFFFFF"/>
        </w:rPr>
        <w:t>has to be</w:t>
      </w:r>
      <w:r>
        <w:rPr>
          <w:rFonts w:cstheme="minorHAnsi"/>
          <w:color w:val="000000"/>
          <w:szCs w:val="21"/>
          <w:shd w:val="clear" w:color="auto" w:fill="FFFFFF"/>
        </w:rPr>
        <w:t xml:space="preserve"> done in the </w:t>
      </w:r>
      <w:r w:rsidR="00D803EE">
        <w:rPr>
          <w:rFonts w:cstheme="minorHAnsi"/>
          <w:color w:val="000000"/>
          <w:szCs w:val="21"/>
          <w:shd w:val="clear" w:color="auto" w:fill="FFFFFF"/>
        </w:rPr>
        <w:t>Unit</w:t>
      </w:r>
      <w:r>
        <w:rPr>
          <w:rFonts w:cstheme="minorHAnsi"/>
          <w:color w:val="000000"/>
          <w:szCs w:val="21"/>
          <w:shd w:val="clear" w:color="auto" w:fill="FFFFFF"/>
        </w:rPr>
        <w:t xml:space="preserve"> Testing</w:t>
      </w:r>
      <w:r w:rsidR="00576002">
        <w:rPr>
          <w:rFonts w:cstheme="minorHAnsi"/>
          <w:color w:val="000000"/>
          <w:szCs w:val="21"/>
          <w:shd w:val="clear" w:color="auto" w:fill="FFFFFF"/>
        </w:rPr>
        <w:t xml:space="preserve"> while the testing between </w:t>
      </w:r>
      <w:r w:rsidR="00576002">
        <w:rPr>
          <w:rFonts w:cstheme="minorHAnsi"/>
          <w:b/>
          <w:color w:val="000000"/>
          <w:szCs w:val="21"/>
          <w:shd w:val="clear" w:color="auto" w:fill="FFFFFF"/>
        </w:rPr>
        <w:t xml:space="preserve">Services </w:t>
      </w:r>
      <w:r w:rsidR="00576002">
        <w:rPr>
          <w:rFonts w:cstheme="minorHAnsi"/>
          <w:color w:val="000000"/>
          <w:szCs w:val="21"/>
          <w:shd w:val="clear" w:color="auto" w:fill="FFFFFF"/>
        </w:rPr>
        <w:t xml:space="preserve">and </w:t>
      </w:r>
      <w:r w:rsidR="00576002">
        <w:rPr>
          <w:rFonts w:cstheme="minorHAnsi"/>
          <w:b/>
          <w:color w:val="000000"/>
          <w:szCs w:val="21"/>
          <w:shd w:val="clear" w:color="auto" w:fill="FFFFFF"/>
        </w:rPr>
        <w:t xml:space="preserve">External Service Interfaces </w:t>
      </w:r>
      <w:r w:rsidR="00576002">
        <w:rPr>
          <w:rFonts w:cstheme="minorHAnsi"/>
          <w:color w:val="000000"/>
          <w:szCs w:val="21"/>
          <w:shd w:val="clear" w:color="auto" w:fill="FFFFFF"/>
        </w:rPr>
        <w:t>is provided in this phase</w:t>
      </w:r>
      <w:r>
        <w:rPr>
          <w:rFonts w:cstheme="minorHAnsi"/>
          <w:color w:val="000000"/>
          <w:szCs w:val="21"/>
          <w:shd w:val="clear" w:color="auto" w:fill="FFFFFF"/>
        </w:rPr>
        <w:t>.</w:t>
      </w:r>
    </w:p>
    <w:p w14:paraId="7D54AA80" w14:textId="3AC15485" w:rsidR="00B60A17" w:rsidRDefault="003147D0" w:rsidP="0010449E">
      <w:pPr>
        <w:rPr>
          <w:rFonts w:cstheme="minorHAnsi"/>
          <w:color w:val="000000"/>
          <w:szCs w:val="21"/>
          <w:shd w:val="clear" w:color="auto" w:fill="FFFFFF"/>
        </w:rPr>
      </w:pPr>
      <w:r>
        <w:rPr>
          <w:rFonts w:cstheme="minorHAnsi"/>
          <w:color w:val="000000"/>
          <w:szCs w:val="21"/>
          <w:shd w:val="clear" w:color="auto" w:fill="FFFFFF"/>
        </w:rPr>
        <w:t>Unit testing of the DBMS, Map</w:t>
      </w:r>
      <w:r w:rsidR="002B132E">
        <w:rPr>
          <w:rFonts w:cstheme="minorHAnsi"/>
          <w:color w:val="000000"/>
          <w:szCs w:val="21"/>
          <w:shd w:val="clear" w:color="auto" w:fill="FFFFFF"/>
        </w:rPr>
        <w:t>ping System, Banking System has</w:t>
      </w:r>
      <w:r>
        <w:rPr>
          <w:rFonts w:cstheme="minorHAnsi"/>
          <w:color w:val="000000"/>
          <w:szCs w:val="21"/>
          <w:shd w:val="clear" w:color="auto" w:fill="FFFFFF"/>
        </w:rPr>
        <w:t xml:space="preserve"> already been done by their respective software producers.</w:t>
      </w:r>
    </w:p>
    <w:p w14:paraId="4A93D4C1" w14:textId="51ACA78F" w:rsidR="002B132E" w:rsidRPr="00795E96" w:rsidRDefault="00576002" w:rsidP="00795E96">
      <w:pPr>
        <w:rPr>
          <w:rFonts w:cstheme="minorHAnsi"/>
          <w:color w:val="000000"/>
          <w:szCs w:val="21"/>
          <w:shd w:val="clear" w:color="auto" w:fill="FFFFFF"/>
        </w:rPr>
      </w:pPr>
      <w:r>
        <w:rPr>
          <w:rFonts w:cstheme="minorHAnsi"/>
          <w:color w:val="000000"/>
          <w:szCs w:val="21"/>
          <w:shd w:val="clear" w:color="auto" w:fill="FFFFFF"/>
        </w:rPr>
        <w:t xml:space="preserve">As the exclusive job of the </w:t>
      </w:r>
      <w:r w:rsidRPr="00576002">
        <w:rPr>
          <w:rFonts w:cstheme="minorHAnsi"/>
          <w:b/>
          <w:color w:val="000000"/>
          <w:szCs w:val="21"/>
          <w:shd w:val="clear" w:color="auto" w:fill="FFFFFF"/>
        </w:rPr>
        <w:t>External Service Interfaces</w:t>
      </w:r>
      <w:r>
        <w:rPr>
          <w:rFonts w:cstheme="minorHAnsi"/>
          <w:color w:val="000000"/>
          <w:szCs w:val="21"/>
          <w:shd w:val="clear" w:color="auto" w:fill="FFFFFF"/>
        </w:rPr>
        <w:t xml:space="preserve"> is to communicate with External Systems </w:t>
      </w:r>
      <w:r w:rsidR="00795E96">
        <w:rPr>
          <w:rFonts w:cstheme="minorHAnsi"/>
          <w:color w:val="000000"/>
          <w:szCs w:val="21"/>
          <w:shd w:val="clear" w:color="auto" w:fill="FFFFFF"/>
        </w:rPr>
        <w:t xml:space="preserve">and so there’s no real computation, </w:t>
      </w:r>
      <w:r>
        <w:rPr>
          <w:rFonts w:cstheme="minorHAnsi"/>
          <w:color w:val="000000"/>
          <w:szCs w:val="21"/>
          <w:shd w:val="clear" w:color="auto" w:fill="FFFFFF"/>
        </w:rPr>
        <w:t xml:space="preserve">we </w:t>
      </w:r>
      <w:r w:rsidR="00795E96">
        <w:rPr>
          <w:rFonts w:cstheme="minorHAnsi"/>
          <w:color w:val="000000"/>
          <w:szCs w:val="21"/>
          <w:shd w:val="clear" w:color="auto" w:fill="FFFFFF"/>
        </w:rPr>
        <w:t>thought it would be more considerable to test the communication between these two in the Unit Testing.</w:t>
      </w:r>
    </w:p>
    <w:p w14:paraId="218F6213" w14:textId="67A4F9D4" w:rsidR="00B60A17" w:rsidRPr="00795E96" w:rsidRDefault="00795E96" w:rsidP="00B60A17">
      <w:pPr>
        <w:rPr>
          <w:rFonts w:cstheme="minorHAnsi"/>
          <w:color w:val="000000"/>
          <w:szCs w:val="21"/>
          <w:shd w:val="clear" w:color="auto" w:fill="FFFFFF"/>
        </w:rPr>
      </w:pPr>
      <w:r>
        <w:rPr>
          <w:rFonts w:cstheme="minorHAnsi"/>
          <w:color w:val="000000"/>
          <w:szCs w:val="21"/>
          <w:shd w:val="clear" w:color="auto" w:fill="FFFFFF"/>
        </w:rPr>
        <w:t>-</w:t>
      </w:r>
    </w:p>
    <w:p w14:paraId="50A92ABF" w14:textId="50233439" w:rsidR="00EB2670" w:rsidRDefault="00EB2670" w:rsidP="00EB2670">
      <w:pPr>
        <w:pStyle w:val="Titolo2"/>
      </w:pPr>
      <w:bookmarkStart w:id="21" w:name="_Toc472265796"/>
      <w:r>
        <w:t>Elements to be Integrated</w:t>
      </w:r>
      <w:bookmarkEnd w:id="21"/>
    </w:p>
    <w:p w14:paraId="71976145" w14:textId="32CBB99E" w:rsidR="00171D79" w:rsidRDefault="00171D79" w:rsidP="00D803EE"/>
    <w:p w14:paraId="32F640E9" w14:textId="5AAAF56F" w:rsidR="0010449E" w:rsidRPr="0010449E" w:rsidRDefault="00913DDC" w:rsidP="0010449E">
      <w:r>
        <w:t>In this paragraph we report the list of the components to be integrated.</w:t>
      </w:r>
    </w:p>
    <w:p w14:paraId="2C2501F0" w14:textId="3F78F24B" w:rsidR="0010449E" w:rsidRPr="0010449E" w:rsidRDefault="0010449E" w:rsidP="0010449E">
      <w:pPr>
        <w:rPr>
          <w:rFonts w:cstheme="minorHAnsi"/>
          <w:color w:val="000000"/>
          <w:szCs w:val="21"/>
          <w:shd w:val="clear" w:color="auto" w:fill="FFFFFF"/>
        </w:rPr>
      </w:pPr>
      <w:r>
        <w:rPr>
          <w:rFonts w:cstheme="minorHAnsi"/>
          <w:color w:val="000000"/>
          <w:szCs w:val="21"/>
          <w:shd w:val="clear" w:color="auto" w:fill="FFFFFF"/>
        </w:rPr>
        <w:lastRenderedPageBreak/>
        <w:t xml:space="preserve">The Framework Spring used for the implementation of this project, which has already been fully descripted in the DD, provides a set of native methods belonging to the Repositories that may be called and used by the Services. Obviously the use of these methods between Services and Repositories has no need to be tested as the framework natively implements it. As a result, the only Repositories methods which we’re going to test in the Integration Testing are </w:t>
      </w:r>
      <w:r w:rsidR="002B132E">
        <w:rPr>
          <w:rFonts w:cstheme="minorHAnsi"/>
          <w:color w:val="000000"/>
          <w:szCs w:val="21"/>
          <w:shd w:val="clear" w:color="auto" w:fill="FFFFFF"/>
        </w:rPr>
        <w:t>––</w:t>
      </w:r>
      <w:r>
        <w:rPr>
          <w:rFonts w:cstheme="minorHAnsi"/>
          <w:color w:val="000000"/>
          <w:szCs w:val="21"/>
          <w:shd w:val="clear" w:color="auto" w:fill="FFFFFF"/>
        </w:rPr>
        <w:t xml:space="preserve">the ones implemented exclusively for the </w:t>
      </w:r>
      <w:r>
        <w:rPr>
          <w:rFonts w:cstheme="minorHAnsi"/>
          <w:i/>
          <w:color w:val="000000"/>
          <w:szCs w:val="21"/>
          <w:shd w:val="clear" w:color="auto" w:fill="FFFFFF"/>
        </w:rPr>
        <w:t xml:space="preserve">PowerEnJoy </w:t>
      </w:r>
      <w:r>
        <w:rPr>
          <w:rFonts w:cstheme="minorHAnsi"/>
          <w:color w:val="000000"/>
          <w:szCs w:val="21"/>
          <w:shd w:val="clear" w:color="auto" w:fill="FFFFFF"/>
        </w:rPr>
        <w:t>project.</w:t>
      </w:r>
    </w:p>
    <w:p w14:paraId="0DDF789A" w14:textId="01D134F2" w:rsidR="0010449E" w:rsidRPr="00E40B5C" w:rsidRDefault="0010449E" w:rsidP="0010449E">
      <w:pPr>
        <w:rPr>
          <w:rFonts w:cstheme="minorHAnsi"/>
          <w:color w:val="000000"/>
          <w:szCs w:val="21"/>
          <w:shd w:val="clear" w:color="auto" w:fill="FFFFFF"/>
        </w:rPr>
      </w:pPr>
      <w:r>
        <w:rPr>
          <w:rFonts w:cstheme="minorHAnsi"/>
          <w:color w:val="000000"/>
          <w:szCs w:val="21"/>
          <w:shd w:val="clear" w:color="auto" w:fill="FFFFFF"/>
        </w:rPr>
        <w:t>Those below are the methods natively implemented by Spring</w:t>
      </w:r>
      <w:r w:rsidR="002B132E">
        <w:rPr>
          <w:rFonts w:cstheme="minorHAnsi"/>
          <w:color w:val="000000"/>
          <w:szCs w:val="21"/>
          <w:shd w:val="clear" w:color="auto" w:fill="FFFFFF"/>
        </w:rPr>
        <w:t xml:space="preserve"> </w:t>
      </w:r>
      <w:proofErr w:type="spellStart"/>
      <w:r w:rsidR="002B132E">
        <w:rPr>
          <w:rFonts w:cstheme="minorHAnsi"/>
          <w:color w:val="000000"/>
          <w:szCs w:val="21"/>
          <w:shd w:val="clear" w:color="auto" w:fill="FFFFFF"/>
        </w:rPr>
        <w:t>CRUDRepository</w:t>
      </w:r>
      <w:proofErr w:type="spellEnd"/>
      <w:r w:rsidR="002B132E">
        <w:rPr>
          <w:rFonts w:cstheme="minorHAnsi"/>
          <w:color w:val="000000"/>
          <w:szCs w:val="21"/>
          <w:shd w:val="clear" w:color="auto" w:fill="FFFFFF"/>
        </w:rPr>
        <w:t xml:space="preserve"> Interface</w:t>
      </w:r>
      <w:r>
        <w:rPr>
          <w:rFonts w:cstheme="minorHAnsi"/>
          <w:color w:val="000000"/>
          <w:szCs w:val="21"/>
          <w:shd w:val="clear" w:color="auto" w:fill="FFFFFF"/>
        </w:rPr>
        <w:t>.</w:t>
      </w:r>
    </w:p>
    <w:p w14:paraId="6D04A296" w14:textId="01781B08" w:rsidR="0010449E" w:rsidRDefault="0010449E" w:rsidP="00D803EE">
      <w:r>
        <w:rPr>
          <w:rFonts w:cstheme="minorHAnsi"/>
          <w:noProof/>
          <w:color w:val="000000"/>
          <w:szCs w:val="21"/>
          <w:shd w:val="clear" w:color="auto" w:fill="FFFFFF"/>
          <w:lang w:val="it-IT" w:eastAsia="it-IT"/>
        </w:rPr>
        <w:drawing>
          <wp:inline distT="0" distB="0" distL="0" distR="0" wp14:anchorId="77B1BCA6" wp14:editId="2D3A696C">
            <wp:extent cx="6332220" cy="2779395"/>
            <wp:effectExtent l="0" t="0" r="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CRUD.jpg"/>
                    <pic:cNvPicPr/>
                  </pic:nvPicPr>
                  <pic:blipFill>
                    <a:blip r:embed="rId9">
                      <a:extLst>
                        <a:ext uri="{28A0092B-C50C-407E-A947-70E740481C1C}">
                          <a14:useLocalDpi xmlns:a14="http://schemas.microsoft.com/office/drawing/2010/main" val="0"/>
                        </a:ext>
                      </a:extLst>
                    </a:blip>
                    <a:stretch>
                      <a:fillRect/>
                    </a:stretch>
                  </pic:blipFill>
                  <pic:spPr>
                    <a:xfrm>
                      <a:off x="0" y="0"/>
                      <a:ext cx="6332220" cy="2779395"/>
                    </a:xfrm>
                    <a:prstGeom prst="rect">
                      <a:avLst/>
                    </a:prstGeom>
                  </pic:spPr>
                </pic:pic>
              </a:graphicData>
            </a:graphic>
          </wp:inline>
        </w:drawing>
      </w:r>
    </w:p>
    <w:p w14:paraId="0055BEA5" w14:textId="77777777" w:rsidR="0010449E" w:rsidRDefault="0010449E" w:rsidP="0010449E">
      <w:pPr>
        <w:rPr>
          <w:rFonts w:cstheme="minorHAnsi"/>
          <w:color w:val="5B9BD5" w:themeColor="accent1"/>
          <w:sz w:val="14"/>
          <w:szCs w:val="21"/>
          <w:shd w:val="clear" w:color="auto" w:fill="FFFFFF"/>
        </w:rPr>
      </w:pPr>
      <w:r w:rsidRPr="00B60A17">
        <w:rPr>
          <w:rFonts w:cstheme="minorHAnsi"/>
          <w:color w:val="5B9BD5" w:themeColor="accent1"/>
          <w:sz w:val="20"/>
          <w:szCs w:val="21"/>
          <w:shd w:val="clear" w:color="auto" w:fill="FFFFFF"/>
        </w:rPr>
        <w:t xml:space="preserve">Image from </w:t>
      </w:r>
      <w:r>
        <w:rPr>
          <w:rFonts w:cstheme="minorHAnsi"/>
          <w:color w:val="5B9BD5" w:themeColor="accent1"/>
          <w:sz w:val="20"/>
          <w:szCs w:val="21"/>
          <w:shd w:val="clear" w:color="auto" w:fill="FFFFFF"/>
        </w:rPr>
        <w:t>:</w:t>
      </w:r>
      <w:r w:rsidRPr="00B60A17">
        <w:rPr>
          <w:rFonts w:cstheme="minorHAnsi"/>
          <w:color w:val="5B9BD5" w:themeColor="accent1"/>
          <w:sz w:val="14"/>
          <w:szCs w:val="21"/>
          <w:shd w:val="clear" w:color="auto" w:fill="FFFFFF"/>
        </w:rPr>
        <w:t xml:space="preserve"> </w:t>
      </w:r>
    </w:p>
    <w:p w14:paraId="747F7D74" w14:textId="77777777" w:rsidR="0010449E" w:rsidRDefault="00137C26" w:rsidP="0010449E">
      <w:pPr>
        <w:rPr>
          <w:rFonts w:cstheme="minorHAnsi"/>
          <w:color w:val="5B9BD5" w:themeColor="accent1"/>
          <w:sz w:val="16"/>
          <w:szCs w:val="21"/>
          <w:shd w:val="clear" w:color="auto" w:fill="FFFFFF"/>
        </w:rPr>
      </w:pPr>
      <w:hyperlink r:id="rId10" w:history="1">
        <w:r w:rsidR="0010449E" w:rsidRPr="00B2125C">
          <w:rPr>
            <w:rStyle w:val="Collegamentoipertestuale"/>
            <w:rFonts w:cstheme="minorHAnsi"/>
            <w:sz w:val="16"/>
            <w:szCs w:val="21"/>
            <w:shd w:val="clear" w:color="auto" w:fill="FFFFFF"/>
          </w:rPr>
          <w:t>http://docs.spring.io/spring-data/commons/docs/current/api/org/springframework/data/repository/CrudRepository.html?is-external=true</w:t>
        </w:r>
      </w:hyperlink>
    </w:p>
    <w:p w14:paraId="4C44A409" w14:textId="77777777" w:rsidR="0010449E" w:rsidRDefault="0010449E" w:rsidP="00D803EE"/>
    <w:p w14:paraId="3205CCA9" w14:textId="25FCE1B6" w:rsidR="00390FEF" w:rsidRPr="00A72B58" w:rsidRDefault="00913DDC" w:rsidP="00D803EE">
      <w:r>
        <w:t xml:space="preserve">Starting from the bottom layer of the architecture to go along with our Integration Testing Strategy (see paragraph 2.3) </w:t>
      </w:r>
      <w:r w:rsidR="003147D0">
        <w:t>we’ll integrate</w:t>
      </w:r>
      <w:r w:rsidR="0010449E">
        <w:t xml:space="preserve"> </w:t>
      </w:r>
      <w:r w:rsidR="00E800D3">
        <w:t>Server-</w:t>
      </w:r>
      <w:proofErr w:type="gramStart"/>
      <w:r w:rsidR="00E800D3">
        <w:t>Side :</w:t>
      </w:r>
      <w:proofErr w:type="gramEnd"/>
      <w:r w:rsidR="003147D0">
        <w:t xml:space="preserve"> </w:t>
      </w:r>
      <w:r w:rsidR="00390FEF">
        <w:rPr>
          <w:b/>
        </w:rPr>
        <w:t>DBMS</w:t>
      </w:r>
      <w:r w:rsidR="00753771">
        <w:t xml:space="preserve"> with the </w:t>
      </w:r>
      <w:r w:rsidR="00390FEF">
        <w:rPr>
          <w:b/>
        </w:rPr>
        <w:t>Repositories</w:t>
      </w:r>
      <w:r w:rsidR="00753771">
        <w:rPr>
          <w:b/>
        </w:rPr>
        <w:t xml:space="preserve">, Repositories </w:t>
      </w:r>
      <w:r w:rsidR="00753771">
        <w:t xml:space="preserve">with </w:t>
      </w:r>
      <w:r w:rsidR="00753771">
        <w:rPr>
          <w:b/>
        </w:rPr>
        <w:t xml:space="preserve">Services, Services </w:t>
      </w:r>
      <w:r w:rsidR="00753771">
        <w:t xml:space="preserve">with </w:t>
      </w:r>
      <w:r w:rsidR="00753771">
        <w:rPr>
          <w:b/>
        </w:rPr>
        <w:t xml:space="preserve">Service Interfaces, Services </w:t>
      </w:r>
      <w:r w:rsidR="00753771">
        <w:t xml:space="preserve">with </w:t>
      </w:r>
      <w:r w:rsidR="00753771" w:rsidRPr="00D803EE">
        <w:rPr>
          <w:b/>
        </w:rPr>
        <w:t>Controller</w:t>
      </w:r>
      <w:r w:rsidR="00753771">
        <w:rPr>
          <w:b/>
        </w:rPr>
        <w:t>s</w:t>
      </w:r>
      <w:r w:rsidR="00A72B58">
        <w:rPr>
          <w:b/>
        </w:rPr>
        <w:t>, Controller</w:t>
      </w:r>
      <w:r w:rsidR="00A72B58" w:rsidRPr="00A72B58">
        <w:rPr>
          <w:b/>
        </w:rPr>
        <w:t>s</w:t>
      </w:r>
      <w:r w:rsidR="00A72B58">
        <w:rPr>
          <w:b/>
        </w:rPr>
        <w:t xml:space="preserve"> </w:t>
      </w:r>
      <w:r w:rsidR="00A72B58">
        <w:t xml:space="preserve">and the different types of </w:t>
      </w:r>
      <w:r w:rsidR="00A72B58">
        <w:rPr>
          <w:b/>
        </w:rPr>
        <w:t>Clients.</w:t>
      </w:r>
    </w:p>
    <w:p w14:paraId="490B43C3" w14:textId="25F238DF" w:rsidR="00753771" w:rsidRPr="00390FEF" w:rsidRDefault="00390FEF" w:rsidP="00D803EE">
      <w:pPr>
        <w:rPr>
          <w:b/>
        </w:rPr>
      </w:pPr>
      <w:r>
        <w:rPr>
          <w:b/>
        </w:rPr>
        <w:t xml:space="preserve"> </w:t>
      </w:r>
      <w:r>
        <w:t xml:space="preserve">We don’t need to configure the communication between the </w:t>
      </w:r>
      <w:r w:rsidRPr="00390FEF">
        <w:rPr>
          <w:b/>
        </w:rPr>
        <w:t>Controllers</w:t>
      </w:r>
      <w:r>
        <w:t xml:space="preserve"> and the </w:t>
      </w:r>
      <w:r>
        <w:rPr>
          <w:b/>
        </w:rPr>
        <w:t xml:space="preserve">Dispatcher </w:t>
      </w:r>
      <w:r>
        <w:t xml:space="preserve">as the Spring framework used for the implementation of the </w:t>
      </w:r>
      <w:r>
        <w:rPr>
          <w:i/>
        </w:rPr>
        <w:t xml:space="preserve">PowerEnJoy </w:t>
      </w:r>
      <w:r>
        <w:t xml:space="preserve">project, by using annotations on Controllers, provides an automatic mapping between an URL and a specific Controller. In this way the Spring internal Dispatcher invokes for </w:t>
      </w:r>
      <w:r>
        <w:lastRenderedPageBreak/>
        <w:t>each U</w:t>
      </w:r>
      <w:r w:rsidR="0010449E">
        <w:t xml:space="preserve">RL a specific class and so the only </w:t>
      </w:r>
      <w:r>
        <w:t xml:space="preserve">check </w:t>
      </w:r>
      <w:r w:rsidR="0010449E">
        <w:t xml:space="preserve"> that has to be done is </w:t>
      </w:r>
      <w:r>
        <w:t>if the correct class is invoked for each URL</w:t>
      </w:r>
      <w:r w:rsidR="0010449E">
        <w:t>, which is done in the Unit Testing</w:t>
      </w:r>
      <w:r>
        <w:t xml:space="preserve">. </w:t>
      </w:r>
    </w:p>
    <w:p w14:paraId="6FC3819A" w14:textId="3811EB0D" w:rsidR="00C12743" w:rsidRPr="00390FEF" w:rsidRDefault="00390FEF" w:rsidP="00D803EE">
      <w:r>
        <w:t xml:space="preserve">Below is the </w:t>
      </w:r>
      <w:r w:rsidRPr="00390FEF">
        <w:rPr>
          <w:i/>
        </w:rPr>
        <w:t>PowerEnJoy</w:t>
      </w:r>
      <w:r>
        <w:rPr>
          <w:i/>
        </w:rPr>
        <w:t xml:space="preserve"> </w:t>
      </w:r>
      <w:r>
        <w:t xml:space="preserve">layered architecture diagram </w:t>
      </w:r>
      <w:r w:rsidR="00D3439F">
        <w:t xml:space="preserve">Server-Side </w:t>
      </w:r>
      <w:r>
        <w:t>which best shows the granularity of components to test.</w:t>
      </w:r>
    </w:p>
    <w:p w14:paraId="3F9291A8" w14:textId="6EA48FEF" w:rsidR="005E5B1A" w:rsidRDefault="005E5B1A" w:rsidP="00795E96">
      <w:pPr>
        <w:rPr>
          <w:b/>
          <w:sz w:val="32"/>
        </w:rPr>
      </w:pPr>
    </w:p>
    <w:p w14:paraId="5F616A45" w14:textId="6D0FC993" w:rsidR="00753771" w:rsidRPr="00D803EE" w:rsidRDefault="00753771" w:rsidP="00D803EE">
      <w:pPr>
        <w:jc w:val="center"/>
        <w:rPr>
          <w:b/>
          <w:sz w:val="32"/>
        </w:rPr>
      </w:pPr>
      <w:r>
        <w:rPr>
          <w:b/>
          <w:sz w:val="32"/>
        </w:rPr>
        <w:t xml:space="preserve">PowerEnJoy Application </w:t>
      </w:r>
      <w:r w:rsidR="000E4F96">
        <w:rPr>
          <w:b/>
          <w:sz w:val="32"/>
        </w:rPr>
        <w:t xml:space="preserve">Server </w:t>
      </w:r>
      <w:r>
        <w:rPr>
          <w:b/>
          <w:sz w:val="32"/>
        </w:rPr>
        <w:t>Layered Architecture Diagram</w:t>
      </w:r>
    </w:p>
    <w:p w14:paraId="4A434B64" w14:textId="77777777" w:rsidR="00753771" w:rsidRDefault="00753771" w:rsidP="00D803EE"/>
    <w:p w14:paraId="0CCE2906" w14:textId="0044C2E6" w:rsidR="00753771" w:rsidRDefault="00AB2FBB" w:rsidP="00D803EE">
      <w:pPr>
        <w:jc w:val="center"/>
      </w:pPr>
      <w:r>
        <w:rPr>
          <w:noProof/>
          <w:lang w:val="it-IT" w:eastAsia="it-IT"/>
        </w:rPr>
        <w:drawing>
          <wp:inline distT="0" distB="0" distL="0" distR="0" wp14:anchorId="68F59AD7" wp14:editId="3AA3430E">
            <wp:extent cx="4067175" cy="293370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Diagram1.jpg"/>
                    <pic:cNvPicPr/>
                  </pic:nvPicPr>
                  <pic:blipFill>
                    <a:blip r:embed="rId11">
                      <a:extLst>
                        <a:ext uri="{28A0092B-C50C-407E-A947-70E740481C1C}">
                          <a14:useLocalDpi xmlns:a14="http://schemas.microsoft.com/office/drawing/2010/main" val="0"/>
                        </a:ext>
                      </a:extLst>
                    </a:blip>
                    <a:stretch>
                      <a:fillRect/>
                    </a:stretch>
                  </pic:blipFill>
                  <pic:spPr>
                    <a:xfrm>
                      <a:off x="0" y="0"/>
                      <a:ext cx="4067175" cy="2933700"/>
                    </a:xfrm>
                    <a:prstGeom prst="rect">
                      <a:avLst/>
                    </a:prstGeom>
                  </pic:spPr>
                </pic:pic>
              </a:graphicData>
            </a:graphic>
          </wp:inline>
        </w:drawing>
      </w:r>
    </w:p>
    <w:p w14:paraId="180690E4" w14:textId="77777777" w:rsidR="00913DDC" w:rsidRPr="00E40B5C" w:rsidRDefault="00913DDC" w:rsidP="00D803EE"/>
    <w:p w14:paraId="68D4E4B6" w14:textId="5C035EC4" w:rsidR="00EB2670" w:rsidRDefault="00EB2670" w:rsidP="00EB2670">
      <w:pPr>
        <w:pStyle w:val="Titolo2"/>
      </w:pPr>
      <w:bookmarkStart w:id="22" w:name="_Toc472265797"/>
      <w:r>
        <w:t>Integration Testing Strategy</w:t>
      </w:r>
      <w:bookmarkEnd w:id="22"/>
    </w:p>
    <w:p w14:paraId="085766C3" w14:textId="77777777" w:rsidR="00412E58" w:rsidRPr="00412E58" w:rsidRDefault="00412E58" w:rsidP="00412E58"/>
    <w:p w14:paraId="4DD96DEE" w14:textId="06675BEF" w:rsidR="00412E58" w:rsidRDefault="00B767CE" w:rsidP="00412E58">
      <w:r>
        <w:t>During the integration testing strategy selection several popular choices were evaluated by the team.</w:t>
      </w:r>
      <w:r w:rsidR="0082101B">
        <w:t xml:space="preserve"> Different strategies</w:t>
      </w:r>
      <w:r w:rsidR="00412E58">
        <w:t xml:space="preserve"> exist for the Integration Testing</w:t>
      </w:r>
      <w:r w:rsidR="00221B2B">
        <w:t xml:space="preserve"> which all have </w:t>
      </w:r>
      <w:r w:rsidR="00813DF1">
        <w:t>benefits and d</w:t>
      </w:r>
      <w:r w:rsidR="00221B2B">
        <w:t>rawback</w:t>
      </w:r>
      <w:r w:rsidR="0082101B">
        <w:t>s</w:t>
      </w:r>
      <w:r w:rsidR="00813DF1">
        <w:t xml:space="preserve"> </w:t>
      </w:r>
      <w:r w:rsidR="0082101B">
        <w:t>depending on the project to implement, Top Down, Sandwich, Bottom Up, Critical modules first and Big Bang; there’s no strategy which is clearly better than the others as each approach is perfect</w:t>
      </w:r>
      <w:r w:rsidR="00B91A39">
        <w:t>ly</w:t>
      </w:r>
      <w:r w:rsidR="0082101B">
        <w:t xml:space="preserve"> suited for </w:t>
      </w:r>
      <w:r w:rsidR="00B91A39">
        <w:t xml:space="preserve">a specific type of architecture of components and communication between components. Consequently, </w:t>
      </w:r>
      <w:r w:rsidR="0082101B">
        <w:t xml:space="preserve">the team has evaluated </w:t>
      </w:r>
      <w:r w:rsidR="00B91A39">
        <w:t xml:space="preserve">the different methodologies </w:t>
      </w:r>
      <w:r w:rsidR="00813DF1">
        <w:t>looking at the big pictur</w:t>
      </w:r>
      <w:r w:rsidR="0082101B">
        <w:t>e of this</w:t>
      </w:r>
      <w:r w:rsidR="00B91A39">
        <w:t xml:space="preserve"> project</w:t>
      </w:r>
      <w:r>
        <w:t>.</w:t>
      </w:r>
    </w:p>
    <w:p w14:paraId="7A7C5957" w14:textId="681A1682" w:rsidR="00813DF1" w:rsidRDefault="00813DF1" w:rsidP="00412E58">
      <w:r>
        <w:lastRenderedPageBreak/>
        <w:t>The choice which seemed to best fulfill our requirements was the Bottom Up approach. During the evaluation some of the advantages which led our choice were :</w:t>
      </w:r>
    </w:p>
    <w:p w14:paraId="0A82E3E9" w14:textId="2932BB82" w:rsidR="00813DF1" w:rsidRPr="00813DF1" w:rsidRDefault="00813DF1" w:rsidP="00813DF1">
      <w:pPr>
        <w:pStyle w:val="Paragrafoelenco"/>
        <w:numPr>
          <w:ilvl w:val="0"/>
          <w:numId w:val="26"/>
        </w:numPr>
        <w:rPr>
          <w:sz w:val="28"/>
          <w:szCs w:val="28"/>
        </w:rPr>
      </w:pPr>
      <w:r w:rsidRPr="00813DF1">
        <w:rPr>
          <w:sz w:val="28"/>
          <w:szCs w:val="28"/>
        </w:rPr>
        <w:t>The absence of urgency for any kind of program stubs</w:t>
      </w:r>
      <w:r w:rsidR="002262BB">
        <w:rPr>
          <w:sz w:val="28"/>
          <w:szCs w:val="28"/>
        </w:rPr>
        <w:t>, which is needed in top-down approach instead,</w:t>
      </w:r>
      <w:r w:rsidRPr="00813DF1">
        <w:rPr>
          <w:sz w:val="28"/>
          <w:szCs w:val="28"/>
        </w:rPr>
        <w:t xml:space="preserve"> as we always start developing and testing with absolute modules</w:t>
      </w:r>
    </w:p>
    <w:p w14:paraId="16BBB90B" w14:textId="6836D462" w:rsidR="00813DF1" w:rsidRDefault="00813DF1" w:rsidP="00813DF1">
      <w:pPr>
        <w:pStyle w:val="Paragrafoelenco"/>
        <w:numPr>
          <w:ilvl w:val="0"/>
          <w:numId w:val="26"/>
        </w:numPr>
        <w:rPr>
          <w:sz w:val="28"/>
          <w:szCs w:val="28"/>
        </w:rPr>
      </w:pPr>
      <w:r w:rsidRPr="00813DF1">
        <w:rPr>
          <w:sz w:val="28"/>
          <w:szCs w:val="28"/>
        </w:rPr>
        <w:t xml:space="preserve">Starting from the bottom of the hierarchy means that the critical modules are generally built and tested first and therefore any errors </w:t>
      </w:r>
      <w:r w:rsidR="00B91A39" w:rsidRPr="00B91A39">
        <w:rPr>
          <w:sz w:val="28"/>
          <w:szCs w:val="28"/>
        </w:rPr>
        <w:t>or mistakes in these forms of modules are find out early in the process.</w:t>
      </w:r>
    </w:p>
    <w:p w14:paraId="77A3B16E" w14:textId="7038E2C5" w:rsidR="00813DF1" w:rsidRDefault="00813DF1" w:rsidP="00813DF1">
      <w:pPr>
        <w:pStyle w:val="Paragrafoelenco"/>
        <w:numPr>
          <w:ilvl w:val="0"/>
          <w:numId w:val="26"/>
        </w:numPr>
        <w:rPr>
          <w:sz w:val="28"/>
          <w:szCs w:val="28"/>
        </w:rPr>
      </w:pPr>
      <w:r>
        <w:rPr>
          <w:sz w:val="28"/>
          <w:szCs w:val="28"/>
        </w:rPr>
        <w:t>Fault localization is easier and no time is wasted waiting for all modules to be developed unlike Big-Bang approach.</w:t>
      </w:r>
    </w:p>
    <w:p w14:paraId="51608877" w14:textId="0EA881D5" w:rsidR="00813DF1" w:rsidRDefault="00813DF1" w:rsidP="00813DF1">
      <w:pPr>
        <w:rPr>
          <w:szCs w:val="28"/>
        </w:rPr>
      </w:pPr>
      <w:r>
        <w:rPr>
          <w:szCs w:val="28"/>
        </w:rPr>
        <w:t xml:space="preserve">During the evaluation some of the drawbacks which we accepted </w:t>
      </w:r>
      <w:r w:rsidR="002262BB">
        <w:rPr>
          <w:szCs w:val="28"/>
        </w:rPr>
        <w:t xml:space="preserve">existing </w:t>
      </w:r>
      <w:r>
        <w:rPr>
          <w:szCs w:val="28"/>
        </w:rPr>
        <w:t>for our project were :</w:t>
      </w:r>
    </w:p>
    <w:p w14:paraId="468D01F4" w14:textId="79BC95E6" w:rsidR="00813DF1" w:rsidRPr="00C76C9F" w:rsidRDefault="00813DF1" w:rsidP="00813DF1">
      <w:pPr>
        <w:pStyle w:val="Paragrafoelenco"/>
        <w:numPr>
          <w:ilvl w:val="0"/>
          <w:numId w:val="27"/>
        </w:numPr>
        <w:rPr>
          <w:sz w:val="28"/>
          <w:szCs w:val="28"/>
        </w:rPr>
      </w:pPr>
      <w:r w:rsidRPr="00C76C9F">
        <w:rPr>
          <w:sz w:val="28"/>
          <w:szCs w:val="28"/>
        </w:rPr>
        <w:t>We always have to form the test drivers</w:t>
      </w:r>
      <w:r w:rsidR="002262BB">
        <w:rPr>
          <w:sz w:val="28"/>
          <w:szCs w:val="28"/>
        </w:rPr>
        <w:t xml:space="preserve"> which are the simulated environment in which the component being tested is to integrated.</w:t>
      </w:r>
      <w:r w:rsidRPr="00C76C9F">
        <w:rPr>
          <w:sz w:val="28"/>
          <w:szCs w:val="28"/>
        </w:rPr>
        <w:t xml:space="preserve"> In addition, drivers have to be tested themselves and so more time and efforts are needed to accomplish this complicated task.</w:t>
      </w:r>
    </w:p>
    <w:p w14:paraId="582749EB" w14:textId="6EB942DA" w:rsidR="00813DF1" w:rsidRDefault="00813DF1" w:rsidP="00813DF1">
      <w:pPr>
        <w:pStyle w:val="Paragrafoelenco"/>
        <w:numPr>
          <w:ilvl w:val="0"/>
          <w:numId w:val="27"/>
        </w:numPr>
        <w:rPr>
          <w:sz w:val="28"/>
          <w:szCs w:val="28"/>
        </w:rPr>
      </w:pPr>
      <w:r w:rsidRPr="00C76C9F">
        <w:rPr>
          <w:sz w:val="28"/>
          <w:szCs w:val="28"/>
        </w:rPr>
        <w:t>The application as an</w:t>
      </w:r>
      <w:r w:rsidR="00C76C9F">
        <w:rPr>
          <w:sz w:val="28"/>
          <w:szCs w:val="28"/>
        </w:rPr>
        <w:t xml:space="preserve"> entit</w:t>
      </w:r>
      <w:r w:rsidRPr="00C76C9F">
        <w:rPr>
          <w:sz w:val="28"/>
          <w:szCs w:val="28"/>
        </w:rPr>
        <w:t>y does not exist until the last module is added.</w:t>
      </w:r>
    </w:p>
    <w:p w14:paraId="54468FBE" w14:textId="3AC835CC" w:rsidR="00D5623C" w:rsidRDefault="00D5623C" w:rsidP="00D803EE">
      <w:pPr>
        <w:pStyle w:val="Paragrafoelenco"/>
        <w:rPr>
          <w:sz w:val="28"/>
          <w:szCs w:val="28"/>
        </w:rPr>
      </w:pPr>
    </w:p>
    <w:p w14:paraId="2DC4B02C" w14:textId="77777777" w:rsidR="008567E6" w:rsidRPr="00C76C9F" w:rsidRDefault="008567E6" w:rsidP="00D803EE">
      <w:pPr>
        <w:pStyle w:val="Paragrafoelenco"/>
        <w:rPr>
          <w:sz w:val="28"/>
          <w:szCs w:val="28"/>
        </w:rPr>
      </w:pPr>
    </w:p>
    <w:p w14:paraId="71811A8C" w14:textId="42008803" w:rsidR="00813DF1" w:rsidRDefault="00D5623C" w:rsidP="00D803EE">
      <w:pPr>
        <w:pStyle w:val="Titolo2"/>
      </w:pPr>
      <w:bookmarkStart w:id="23" w:name="_Toc472265798"/>
      <w:r>
        <w:t>Software Integration Sequence</w:t>
      </w:r>
      <w:bookmarkEnd w:id="23"/>
    </w:p>
    <w:p w14:paraId="296EBE72" w14:textId="583A4E54" w:rsidR="008567E6" w:rsidRDefault="008567E6"/>
    <w:p w14:paraId="4FDBD0FE" w14:textId="7EAA49D4" w:rsidR="008567E6" w:rsidRDefault="008567E6">
      <w:r>
        <w:t>In this paragraph we describe the order in which the components are integrated and tested.</w:t>
      </w:r>
      <w:r w:rsidR="00E45902">
        <w:t xml:space="preserve"> The arrow arrives in the component which needs to be implemented first.</w:t>
      </w:r>
    </w:p>
    <w:p w14:paraId="2CB1A176" w14:textId="0C8FA0A0" w:rsidR="005E5B1A" w:rsidRDefault="00E45902">
      <w:r>
        <w:t>The first components to be integrated and tested are</w:t>
      </w:r>
      <w:r w:rsidR="000E4F96">
        <w:t xml:space="preserve"> the DB</w:t>
      </w:r>
      <w:r w:rsidR="005E5B1A">
        <w:t xml:space="preserve"> and the Repositories. There’s no need of drivers as the repositories are the first components to be imp</w:t>
      </w:r>
      <w:r w:rsidR="000E4F96">
        <w:t xml:space="preserve">lemented in this project </w:t>
      </w:r>
      <w:r w:rsidR="00F548CD">
        <w:t>and</w:t>
      </w:r>
      <w:r w:rsidR="005E5B1A">
        <w:t xml:space="preserve"> </w:t>
      </w:r>
      <w:r w:rsidR="000E4F96">
        <w:t>since the DB</w:t>
      </w:r>
      <w:r w:rsidR="005E5B1A">
        <w:t xml:space="preserve"> has already been implemented by its producer which is external to the team developing the </w:t>
      </w:r>
      <w:r w:rsidR="005E5B1A" w:rsidRPr="005E5B1A">
        <w:rPr>
          <w:i/>
        </w:rPr>
        <w:t>PowerEnJoy</w:t>
      </w:r>
      <w:r w:rsidR="005E5B1A">
        <w:t xml:space="preserve"> project. </w:t>
      </w:r>
    </w:p>
    <w:p w14:paraId="0553550E" w14:textId="3911CC3E" w:rsidR="005E5B1A" w:rsidRDefault="00F548CD">
      <w:r>
        <w:t xml:space="preserve">There’s no actual real communication to test between the DBMS and the Repositories as the only methods called and used by the repositories are the queries made available by the DBMS according to its implementation. </w:t>
      </w:r>
    </w:p>
    <w:p w14:paraId="7AD5471A" w14:textId="5976F261" w:rsidR="00F548CD" w:rsidRDefault="00F548CD">
      <w:r>
        <w:lastRenderedPageBreak/>
        <w:t>For the sake of completion and to show every module from the very bottom of the project we’re still putting this “fake integration” in this part.</w:t>
      </w:r>
      <w:r w:rsidR="000E4F96">
        <w:t xml:space="preserve"> We assume that the configuration file of the communication between the DB and the Application server has already been verified in the Unit Testing.</w:t>
      </w:r>
    </w:p>
    <w:p w14:paraId="433D4C67" w14:textId="77777777" w:rsidR="007D7218" w:rsidRDefault="007D7218"/>
    <w:p w14:paraId="755AC9CC" w14:textId="0F3B70B0" w:rsidR="00660FB9" w:rsidRDefault="00F548CD" w:rsidP="00F548CD">
      <w:pPr>
        <w:jc w:val="center"/>
      </w:pPr>
      <w:r>
        <w:rPr>
          <w:noProof/>
          <w:lang w:val="it-IT" w:eastAsia="it-IT"/>
        </w:rPr>
        <w:drawing>
          <wp:inline distT="0" distB="0" distL="0" distR="0" wp14:anchorId="765EBA0B" wp14:editId="1ACF9333">
            <wp:extent cx="4162425" cy="847725"/>
            <wp:effectExtent l="0" t="0" r="9525"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_DBMS.jpg"/>
                    <pic:cNvPicPr/>
                  </pic:nvPicPr>
                  <pic:blipFill>
                    <a:blip r:embed="rId12">
                      <a:extLst>
                        <a:ext uri="{28A0092B-C50C-407E-A947-70E740481C1C}">
                          <a14:useLocalDpi xmlns:a14="http://schemas.microsoft.com/office/drawing/2010/main" val="0"/>
                        </a:ext>
                      </a:extLst>
                    </a:blip>
                    <a:stretch>
                      <a:fillRect/>
                    </a:stretch>
                  </pic:blipFill>
                  <pic:spPr>
                    <a:xfrm>
                      <a:off x="0" y="0"/>
                      <a:ext cx="4162425" cy="847725"/>
                    </a:xfrm>
                    <a:prstGeom prst="rect">
                      <a:avLst/>
                    </a:prstGeom>
                  </pic:spPr>
                </pic:pic>
              </a:graphicData>
            </a:graphic>
          </wp:inline>
        </w:drawing>
      </w:r>
    </w:p>
    <w:p w14:paraId="0C68778A" w14:textId="70025B08" w:rsidR="00E45902" w:rsidRPr="008567E6" w:rsidRDefault="00E45902" w:rsidP="00F548CD"/>
    <w:p w14:paraId="10D2665E" w14:textId="05D21660" w:rsidR="00660FB9" w:rsidRDefault="00F548CD" w:rsidP="00EB2670">
      <w:r>
        <w:t xml:space="preserve">We can now test the communication and integration between Repositories and Services </w:t>
      </w:r>
      <w:r w:rsidR="000E4F96">
        <w:t>which have access to them. Repositories</w:t>
      </w:r>
      <w:r>
        <w:t xml:space="preserve"> are the first components to be implemented while the Services are not implemented yet, this is why we use drivers for Services.</w:t>
      </w:r>
      <w:r w:rsidR="00660FB9">
        <w:t xml:space="preserve"> </w:t>
      </w:r>
    </w:p>
    <w:p w14:paraId="183BFF75" w14:textId="58988127" w:rsidR="001E1783" w:rsidRDefault="006610A0" w:rsidP="006610A0">
      <w:pPr>
        <w:jc w:val="center"/>
      </w:pPr>
      <w:r>
        <w:rPr>
          <w:noProof/>
          <w:lang w:val="it-IT" w:eastAsia="it-IT"/>
        </w:rPr>
        <w:drawing>
          <wp:inline distT="0" distB="0" distL="0" distR="0" wp14:anchorId="2C64AD70" wp14:editId="6BA00FAC">
            <wp:extent cx="5762625" cy="17526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po_Service.jpg"/>
                    <pic:cNvPicPr/>
                  </pic:nvPicPr>
                  <pic:blipFill>
                    <a:blip r:embed="rId13">
                      <a:extLst>
                        <a:ext uri="{28A0092B-C50C-407E-A947-70E740481C1C}">
                          <a14:useLocalDpi xmlns:a14="http://schemas.microsoft.com/office/drawing/2010/main" val="0"/>
                        </a:ext>
                      </a:extLst>
                    </a:blip>
                    <a:stretch>
                      <a:fillRect/>
                    </a:stretch>
                  </pic:blipFill>
                  <pic:spPr>
                    <a:xfrm>
                      <a:off x="0" y="0"/>
                      <a:ext cx="5762625" cy="1752600"/>
                    </a:xfrm>
                    <a:prstGeom prst="rect">
                      <a:avLst/>
                    </a:prstGeom>
                  </pic:spPr>
                </pic:pic>
              </a:graphicData>
            </a:graphic>
          </wp:inline>
        </w:drawing>
      </w:r>
    </w:p>
    <w:p w14:paraId="79715E6F" w14:textId="5BE1084F" w:rsidR="001E1783" w:rsidRDefault="001E1783" w:rsidP="00EB2670">
      <w:r>
        <w:t>Now we’ll be able to test the integration between Services and External S</w:t>
      </w:r>
      <w:r w:rsidR="006610A0">
        <w:t>ervice Interfaces. The latter are the components that allow the System to connect to External Systems such as the</w:t>
      </w:r>
      <w:r>
        <w:t xml:space="preserve"> Banking and </w:t>
      </w:r>
      <w:r w:rsidR="006610A0">
        <w:t>the Mailing ones. The implementation of External Service Interfaces can be done in parallel with the implementation of the Services, hence we can test the communication between the very components without using any driver.</w:t>
      </w:r>
    </w:p>
    <w:p w14:paraId="08C43B85" w14:textId="1A627E5B" w:rsidR="001E1783" w:rsidRDefault="001E1783" w:rsidP="00EB2670"/>
    <w:p w14:paraId="36941D04" w14:textId="457F7B5E" w:rsidR="001E1783" w:rsidRDefault="00D50843" w:rsidP="006610A0">
      <w:pPr>
        <w:jc w:val="center"/>
      </w:pPr>
      <w:r>
        <w:rPr>
          <w:noProof/>
          <w:lang w:val="it-IT" w:eastAsia="it-IT"/>
        </w:rPr>
        <w:lastRenderedPageBreak/>
        <w:drawing>
          <wp:inline distT="0" distB="0" distL="0" distR="0" wp14:anchorId="46ACA462" wp14:editId="4B32BBE8">
            <wp:extent cx="58483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ce_External.jpg"/>
                    <pic:cNvPicPr/>
                  </pic:nvPicPr>
                  <pic:blipFill>
                    <a:blip r:embed="rId14">
                      <a:extLst>
                        <a:ext uri="{28A0092B-C50C-407E-A947-70E740481C1C}">
                          <a14:useLocalDpi xmlns:a14="http://schemas.microsoft.com/office/drawing/2010/main" val="0"/>
                        </a:ext>
                      </a:extLst>
                    </a:blip>
                    <a:stretch>
                      <a:fillRect/>
                    </a:stretch>
                  </pic:blipFill>
                  <pic:spPr>
                    <a:xfrm>
                      <a:off x="0" y="0"/>
                      <a:ext cx="5848350" cy="2486025"/>
                    </a:xfrm>
                    <a:prstGeom prst="rect">
                      <a:avLst/>
                    </a:prstGeom>
                  </pic:spPr>
                </pic:pic>
              </a:graphicData>
            </a:graphic>
          </wp:inline>
        </w:drawing>
      </w:r>
    </w:p>
    <w:p w14:paraId="2E81E34E" w14:textId="77777777" w:rsidR="007D7218" w:rsidRDefault="007D7218" w:rsidP="00EB2670"/>
    <w:p w14:paraId="66E0FC2B" w14:textId="224DCFAB" w:rsidR="001E1783" w:rsidRDefault="000F3C89" w:rsidP="00EB2670">
      <w:r>
        <w:t xml:space="preserve">Now including the </w:t>
      </w:r>
      <w:proofErr w:type="gramStart"/>
      <w:r>
        <w:t>Controllers</w:t>
      </w:r>
      <w:proofErr w:type="gramEnd"/>
      <w:r>
        <w:t xml:space="preserve"> we can test the </w:t>
      </w:r>
      <w:r w:rsidR="00F709FA">
        <w:t xml:space="preserve">all </w:t>
      </w:r>
      <w:r>
        <w:t>Business Logic</w:t>
      </w:r>
      <w:r w:rsidR="00F709FA">
        <w:t>. Controllers will be substituted by their drivers.</w:t>
      </w:r>
    </w:p>
    <w:p w14:paraId="1E249EA7" w14:textId="77777777" w:rsidR="00E119E9" w:rsidRDefault="00E119E9" w:rsidP="00EB2670"/>
    <w:p w14:paraId="12CD3894" w14:textId="25E174FE" w:rsidR="00F709FA" w:rsidRDefault="00E119E9" w:rsidP="00EB2670">
      <w:r>
        <w:rPr>
          <w:noProof/>
          <w:lang w:val="it-IT" w:eastAsia="it-IT"/>
        </w:rPr>
        <w:drawing>
          <wp:inline distT="0" distB="0" distL="0" distR="0" wp14:anchorId="55520738" wp14:editId="65E9E399">
            <wp:extent cx="6332220" cy="23698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jpg"/>
                    <pic:cNvPicPr/>
                  </pic:nvPicPr>
                  <pic:blipFill>
                    <a:blip r:embed="rId15">
                      <a:extLst>
                        <a:ext uri="{28A0092B-C50C-407E-A947-70E740481C1C}">
                          <a14:useLocalDpi xmlns:a14="http://schemas.microsoft.com/office/drawing/2010/main" val="0"/>
                        </a:ext>
                      </a:extLst>
                    </a:blip>
                    <a:stretch>
                      <a:fillRect/>
                    </a:stretch>
                  </pic:blipFill>
                  <pic:spPr>
                    <a:xfrm>
                      <a:off x="0" y="0"/>
                      <a:ext cx="6332220" cy="2369820"/>
                    </a:xfrm>
                    <a:prstGeom prst="rect">
                      <a:avLst/>
                    </a:prstGeom>
                  </pic:spPr>
                </pic:pic>
              </a:graphicData>
            </a:graphic>
          </wp:inline>
        </w:drawing>
      </w:r>
    </w:p>
    <w:p w14:paraId="7BE66608" w14:textId="7FF68893" w:rsidR="001E1783" w:rsidRDefault="001E1783" w:rsidP="00CD2A3D">
      <w:pPr>
        <w:jc w:val="center"/>
      </w:pPr>
    </w:p>
    <w:p w14:paraId="1FD35198" w14:textId="3B1D565D" w:rsidR="00CD2A3D" w:rsidRDefault="00CD2A3D" w:rsidP="00CD2A3D"/>
    <w:p w14:paraId="6F86F484" w14:textId="22E2E56D" w:rsidR="00CD2A3D" w:rsidRDefault="00CD2A3D" w:rsidP="00CD2A3D"/>
    <w:p w14:paraId="758847B5" w14:textId="75E9C3C2" w:rsidR="00CD2A3D" w:rsidRDefault="00CD2A3D" w:rsidP="00CD2A3D"/>
    <w:p w14:paraId="2407E662" w14:textId="74285ABF" w:rsidR="00CD2A3D" w:rsidRDefault="00CD2A3D" w:rsidP="00CD2A3D"/>
    <w:p w14:paraId="4B2E5782" w14:textId="34A08A95" w:rsidR="00CD2A3D" w:rsidRDefault="00CD2A3D" w:rsidP="00CD2A3D"/>
    <w:p w14:paraId="0DF139CB" w14:textId="77777777" w:rsidR="00CD2A3D" w:rsidRPr="00CD2A3D" w:rsidRDefault="00CD2A3D" w:rsidP="00CD2A3D"/>
    <w:p w14:paraId="44B09A7B" w14:textId="53B8B77B" w:rsidR="000E4F96" w:rsidRDefault="007D7218" w:rsidP="007D7218">
      <w:proofErr w:type="gramStart"/>
      <w:r w:rsidRPr="007D7218">
        <w:t>Finally</w:t>
      </w:r>
      <w:proofErr w:type="gramEnd"/>
      <w:r w:rsidRPr="007D7218">
        <w:t xml:space="preserve"> we integrate the System Server-Side with its Client-Side. </w:t>
      </w:r>
      <w:r>
        <w:t xml:space="preserve">So we integrate the </w:t>
      </w:r>
      <w:proofErr w:type="gramStart"/>
      <w:r w:rsidR="000E4F96" w:rsidRPr="007D7218">
        <w:t>Controller</w:t>
      </w:r>
      <w:r w:rsidRPr="007D7218">
        <w:t>s</w:t>
      </w:r>
      <w:r w:rsidR="000E4F96" w:rsidRPr="007D7218">
        <w:t xml:space="preserve"> </w:t>
      </w:r>
      <w:r w:rsidRPr="007D7218">
        <w:t xml:space="preserve"> with</w:t>
      </w:r>
      <w:proofErr w:type="gramEnd"/>
      <w:r w:rsidRPr="007D7218">
        <w:t xml:space="preserve"> the different Clients: Mobile Client, </w:t>
      </w:r>
      <w:proofErr w:type="spellStart"/>
      <w:r w:rsidRPr="007D7218">
        <w:t>WebClient</w:t>
      </w:r>
      <w:proofErr w:type="spellEnd"/>
      <w:r w:rsidRPr="007D7218">
        <w:t xml:space="preserve"> and </w:t>
      </w:r>
      <w:proofErr w:type="spellStart"/>
      <w:r w:rsidRPr="007D7218">
        <w:t>CarClient</w:t>
      </w:r>
      <w:proofErr w:type="spellEnd"/>
      <w:r>
        <w:t>. We assume their development is already done and hence we don’t need any driver.</w:t>
      </w:r>
    </w:p>
    <w:p w14:paraId="20A57B7A" w14:textId="028A2EB3" w:rsidR="00D76EB6" w:rsidRDefault="007D7218">
      <w:r>
        <w:t>We can choose any order for choosing the client to test first.</w:t>
      </w:r>
      <w:r w:rsidR="0074401A">
        <w:t xml:space="preserve"> </w:t>
      </w:r>
    </w:p>
    <w:p w14:paraId="3694D0B8" w14:textId="77777777" w:rsidR="00CD2A3D" w:rsidRPr="007D7218" w:rsidRDefault="00CD2A3D"/>
    <w:p w14:paraId="7A30BF9A" w14:textId="3C6185E4" w:rsidR="00F709FA" w:rsidRPr="007D7218" w:rsidRDefault="00CD2A3D">
      <w:r>
        <w:rPr>
          <w:noProof/>
          <w:lang w:val="it-IT" w:eastAsia="it-IT"/>
        </w:rPr>
        <w:drawing>
          <wp:inline distT="0" distB="0" distL="0" distR="0" wp14:anchorId="045A47F6" wp14:editId="7F795455">
            <wp:extent cx="6332220" cy="1669415"/>
            <wp:effectExtent l="0" t="0" r="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roller_Clients.jpg"/>
                    <pic:cNvPicPr/>
                  </pic:nvPicPr>
                  <pic:blipFill>
                    <a:blip r:embed="rId16">
                      <a:extLst>
                        <a:ext uri="{28A0092B-C50C-407E-A947-70E740481C1C}">
                          <a14:useLocalDpi xmlns:a14="http://schemas.microsoft.com/office/drawing/2010/main" val="0"/>
                        </a:ext>
                      </a:extLst>
                    </a:blip>
                    <a:stretch>
                      <a:fillRect/>
                    </a:stretch>
                  </pic:blipFill>
                  <pic:spPr>
                    <a:xfrm>
                      <a:off x="0" y="0"/>
                      <a:ext cx="6332220" cy="1669415"/>
                    </a:xfrm>
                    <a:prstGeom prst="rect">
                      <a:avLst/>
                    </a:prstGeom>
                  </pic:spPr>
                </pic:pic>
              </a:graphicData>
            </a:graphic>
          </wp:inline>
        </w:drawing>
      </w:r>
    </w:p>
    <w:p w14:paraId="3CDCA7AD" w14:textId="78197E59" w:rsidR="00F709FA" w:rsidRPr="007D7218" w:rsidRDefault="00F709FA"/>
    <w:p w14:paraId="03F017BD" w14:textId="7D0A2A84" w:rsidR="00F709FA" w:rsidRDefault="00F709FA"/>
    <w:p w14:paraId="0A0E05F7" w14:textId="5374A6C4" w:rsidR="00CD2A3D" w:rsidRDefault="00CD2A3D"/>
    <w:p w14:paraId="3D2E865E" w14:textId="54FAAC69" w:rsidR="00CD2A3D" w:rsidRDefault="00CD2A3D"/>
    <w:p w14:paraId="2FB50D57" w14:textId="62B7C28F" w:rsidR="00CD2A3D" w:rsidRDefault="00CD2A3D"/>
    <w:p w14:paraId="3EAFD93E" w14:textId="5D458B68" w:rsidR="00CD2A3D" w:rsidRDefault="00CD2A3D"/>
    <w:p w14:paraId="5001FE6E" w14:textId="67ACAAB5" w:rsidR="00CD2A3D" w:rsidRDefault="00CD2A3D"/>
    <w:p w14:paraId="661DDCDC" w14:textId="55DD7D9B" w:rsidR="00CD2A3D" w:rsidRDefault="00CD2A3D"/>
    <w:p w14:paraId="2D287F8C" w14:textId="78D4F5AD" w:rsidR="00CD2A3D" w:rsidRDefault="00CD2A3D"/>
    <w:p w14:paraId="1CE1E25D" w14:textId="26A7192E" w:rsidR="00CD2A3D" w:rsidRDefault="00CD2A3D"/>
    <w:p w14:paraId="737DCCBB" w14:textId="0F27871E" w:rsidR="00CD2A3D" w:rsidRDefault="00CD2A3D"/>
    <w:p w14:paraId="7A773547" w14:textId="124F6332" w:rsidR="00CD2A3D" w:rsidRDefault="00CD2A3D"/>
    <w:p w14:paraId="0A9D3A2D" w14:textId="26050CE8" w:rsidR="00CD2A3D" w:rsidRDefault="00CD2A3D"/>
    <w:p w14:paraId="2ACCE48B" w14:textId="77777777" w:rsidR="00D50843" w:rsidRPr="007D7218" w:rsidRDefault="00D50843"/>
    <w:p w14:paraId="4707A9AC" w14:textId="327591FC" w:rsidR="00CD2A3D" w:rsidRDefault="00CD2A3D" w:rsidP="00F709FA">
      <w:pPr>
        <w:rPr>
          <w:rStyle w:val="Titolodellibro"/>
          <w:i w:val="0"/>
          <w:sz w:val="32"/>
        </w:rPr>
      </w:pPr>
    </w:p>
    <w:p w14:paraId="636E2BF7" w14:textId="4660B16C" w:rsidR="00E119E9" w:rsidRDefault="00E119E9" w:rsidP="00F709FA">
      <w:pPr>
        <w:rPr>
          <w:rStyle w:val="Titolodellibro"/>
          <w:i w:val="0"/>
          <w:sz w:val="32"/>
        </w:rPr>
      </w:pPr>
    </w:p>
    <w:p w14:paraId="068352EE" w14:textId="2D3A185B" w:rsidR="00E119E9" w:rsidRDefault="00E119E9" w:rsidP="00F709FA">
      <w:pPr>
        <w:rPr>
          <w:rStyle w:val="Titolodellibro"/>
          <w:i w:val="0"/>
          <w:sz w:val="32"/>
        </w:rPr>
      </w:pPr>
    </w:p>
    <w:p w14:paraId="28C5344D" w14:textId="11EAC227" w:rsidR="00E119E9" w:rsidRDefault="00E119E9" w:rsidP="00F709FA">
      <w:pPr>
        <w:rPr>
          <w:rStyle w:val="Titolodellibro"/>
          <w:i w:val="0"/>
          <w:sz w:val="32"/>
        </w:rPr>
      </w:pPr>
    </w:p>
    <w:p w14:paraId="762704F7" w14:textId="77777777" w:rsidR="00E119E9" w:rsidRDefault="00E119E9" w:rsidP="00F709FA">
      <w:pPr>
        <w:rPr>
          <w:rStyle w:val="Titolodellibro"/>
          <w:i w:val="0"/>
          <w:sz w:val="32"/>
        </w:rPr>
      </w:pPr>
    </w:p>
    <w:p w14:paraId="2676CCD2" w14:textId="461C4ECB" w:rsidR="00F709FA" w:rsidRPr="00412E58" w:rsidRDefault="00F709FA" w:rsidP="00F709FA">
      <w:pPr>
        <w:rPr>
          <w:rStyle w:val="Titolodellibro"/>
          <w:i w:val="0"/>
          <w:sz w:val="32"/>
        </w:rPr>
      </w:pPr>
      <w:r w:rsidRPr="00412E58">
        <w:rPr>
          <w:rStyle w:val="Titolodellibro"/>
          <w:i w:val="0"/>
          <w:sz w:val="32"/>
        </w:rPr>
        <w:t xml:space="preserve">Chapter </w:t>
      </w:r>
      <w:r>
        <w:rPr>
          <w:rStyle w:val="Titolodellibro"/>
          <w:i w:val="0"/>
          <w:sz w:val="32"/>
        </w:rPr>
        <w:t>3</w:t>
      </w:r>
    </w:p>
    <w:p w14:paraId="369C57EA" w14:textId="77777777" w:rsidR="00F709FA" w:rsidRPr="00F709FA" w:rsidRDefault="00F709FA" w:rsidP="00F709FA">
      <w:pPr>
        <w:pStyle w:val="Titolo"/>
        <w:jc w:val="left"/>
        <w:rPr>
          <w:rStyle w:val="Titolodellibro"/>
          <w:i w:val="0"/>
          <w:sz w:val="28"/>
        </w:rPr>
      </w:pPr>
    </w:p>
    <w:p w14:paraId="26E57002" w14:textId="799F3B57" w:rsidR="00F709FA" w:rsidRPr="00F709FA" w:rsidRDefault="00F709FA" w:rsidP="00F709FA">
      <w:pPr>
        <w:pStyle w:val="Titolo"/>
        <w:jc w:val="left"/>
        <w:rPr>
          <w:b/>
        </w:rPr>
      </w:pPr>
      <w:r w:rsidRPr="00F709FA">
        <w:rPr>
          <w:b/>
        </w:rPr>
        <w:t>Individual Steps and Test Description</w:t>
      </w:r>
    </w:p>
    <w:p w14:paraId="118B422F" w14:textId="77777777" w:rsidR="00F709FA" w:rsidRPr="00D76EB6" w:rsidRDefault="00F709FA"/>
    <w:p w14:paraId="37FEECAB" w14:textId="77777777" w:rsidR="00D76EB6" w:rsidRPr="00D76EB6" w:rsidRDefault="00D76EB6" w:rsidP="00D76EB6">
      <w:pPr>
        <w:pStyle w:val="Paragrafoelenco"/>
        <w:keepNext/>
        <w:keepLines/>
        <w:numPr>
          <w:ilvl w:val="0"/>
          <w:numId w:val="13"/>
        </w:numPr>
        <w:spacing w:before="240" w:after="0"/>
        <w:contextualSpacing w:val="0"/>
        <w:jc w:val="center"/>
        <w:outlineLvl w:val="0"/>
        <w:rPr>
          <w:rFonts w:asciiTheme="majorHAnsi" w:eastAsiaTheme="majorEastAsia" w:hAnsiTheme="majorHAnsi" w:cstheme="majorBidi"/>
          <w:vanish/>
          <w:color w:val="000000" w:themeColor="text1"/>
          <w:sz w:val="32"/>
          <w:szCs w:val="32"/>
        </w:rPr>
      </w:pPr>
      <w:bookmarkStart w:id="24" w:name="_Toc472264924"/>
      <w:bookmarkStart w:id="25" w:name="_Toc472265271"/>
      <w:bookmarkStart w:id="26" w:name="_Toc472265799"/>
      <w:bookmarkEnd w:id="24"/>
      <w:bookmarkEnd w:id="25"/>
      <w:bookmarkEnd w:id="26"/>
    </w:p>
    <w:p w14:paraId="2E7114F9" w14:textId="6027BAE2" w:rsidR="00784CA2" w:rsidRDefault="00D76EB6" w:rsidP="00784CA2">
      <w:pPr>
        <w:pStyle w:val="Titolo2"/>
      </w:pPr>
      <w:bookmarkStart w:id="27" w:name="_Toc472265800"/>
      <w:r>
        <w:t>Test Case Specification</w:t>
      </w:r>
      <w:bookmarkEnd w:id="27"/>
    </w:p>
    <w:p w14:paraId="6F396729" w14:textId="77777777" w:rsidR="00784CA2" w:rsidRPr="00784CA2" w:rsidRDefault="00784CA2" w:rsidP="00784CA2"/>
    <w:p w14:paraId="747C9BE1" w14:textId="27F840A9" w:rsidR="00784CA2" w:rsidRDefault="00784CA2" w:rsidP="00784CA2">
      <w:r>
        <w:t xml:space="preserve">In this chapter we’re going to provide a detailed description of the tests to be performed on each pair of components that have to be integrated. Each subsection contains the name of the involved components, the first one is the caller component and the second one is the called component. For each method will be provided a different type of input and the corresponding expected effects on the system. </w:t>
      </w:r>
    </w:p>
    <w:p w14:paraId="3DAA24E9" w14:textId="4356C873" w:rsidR="00784CA2" w:rsidRPr="00784CA2" w:rsidRDefault="00784CA2" w:rsidP="00784CA2"/>
    <w:p w14:paraId="7F599B6E" w14:textId="54E945FB" w:rsidR="00F709FA" w:rsidRPr="00E25849" w:rsidRDefault="00E25849" w:rsidP="00E25849">
      <w:pPr>
        <w:pStyle w:val="Titolo3"/>
      </w:pPr>
      <w:r>
        <w:t xml:space="preserve"> </w:t>
      </w:r>
      <w:bookmarkStart w:id="28" w:name="_Toc472265801"/>
      <w:r w:rsidR="00784CA2" w:rsidRPr="00E25849">
        <w:t>Services, Repositories</w:t>
      </w:r>
      <w:bookmarkEnd w:id="28"/>
    </w:p>
    <w:p w14:paraId="0A6D1177" w14:textId="0C9ED4EF" w:rsidR="00743F7F" w:rsidRPr="00743F7F" w:rsidRDefault="00795E96" w:rsidP="00576002">
      <w:r>
        <w:t xml:space="preserve">We start by testing the methods called by the Services belonging to the Repositories. </w:t>
      </w:r>
      <w:r w:rsidR="00576002">
        <w:t>Remember that native Repositories Spring methods have no need to be tested and consequently aren’t listed in the below test cases.</w:t>
      </w:r>
    </w:p>
    <w:p w14:paraId="724AE656" w14:textId="72298655" w:rsidR="00743F7F" w:rsidRPr="00E25849" w:rsidRDefault="00AB2FBB" w:rsidP="00E25849">
      <w:pPr>
        <w:pStyle w:val="Titolo4"/>
      </w:pPr>
      <w:r w:rsidRPr="00E25849">
        <w:t>Registration Service, User Repository</w:t>
      </w:r>
      <w:r w:rsidR="00CA5C4C" w:rsidRPr="00E25849">
        <w:t xml:space="preserve"> </w:t>
      </w:r>
    </w:p>
    <w:p w14:paraId="3271CC67" w14:textId="50CFD54B" w:rsidR="006C3C90" w:rsidRDefault="00743F7F" w:rsidP="00784CA2">
      <w:r>
        <w:t xml:space="preserve">There are no non-native Spring methods </w:t>
      </w:r>
      <w:r w:rsidR="00336FAA">
        <w:t xml:space="preserve">of the User Repository </w:t>
      </w:r>
      <w:r>
        <w:t>called by the Registration Service because, as al</w:t>
      </w:r>
      <w:r w:rsidR="006C3C90">
        <w:t>ready described in the DD, the</w:t>
      </w:r>
      <w:r>
        <w:t xml:space="preserve"> check</w:t>
      </w:r>
      <w:r w:rsidR="006C3C90">
        <w:t>s</w:t>
      </w:r>
      <w:r>
        <w:t xml:space="preserve"> on </w:t>
      </w:r>
      <w:r w:rsidR="006C3C90">
        <w:t>the unicity of SSN, Driving License Number and Email v</w:t>
      </w:r>
      <w:r>
        <w:t>alues</w:t>
      </w:r>
      <w:r w:rsidR="006C3C90">
        <w:t xml:space="preserve"> for</w:t>
      </w:r>
      <w:r>
        <w:t xml:space="preserve"> the insertion </w:t>
      </w:r>
      <w:r w:rsidR="006C3C90">
        <w:t xml:space="preserve">of </w:t>
      </w:r>
      <w:r>
        <w:t>an account is performed at Database level and so</w:t>
      </w:r>
      <w:r w:rsidR="006C3C90">
        <w:t xml:space="preserve"> done</w:t>
      </w:r>
      <w:r>
        <w:t xml:space="preserve"> by the DBMS.</w:t>
      </w:r>
      <w:r w:rsidR="006C3C90">
        <w:t xml:space="preserve"> </w:t>
      </w:r>
    </w:p>
    <w:p w14:paraId="71FFA314" w14:textId="516CCD22" w:rsidR="00752B2D" w:rsidRDefault="006C3C90" w:rsidP="00784CA2">
      <w:r>
        <w:t>The same reasoning is applied for similar contexts in all the other test cases.</w:t>
      </w:r>
    </w:p>
    <w:p w14:paraId="09FE4738" w14:textId="232CD6D6" w:rsidR="00752B2D" w:rsidRPr="00CA5C4C" w:rsidRDefault="00752B2D" w:rsidP="00E25849">
      <w:pPr>
        <w:pStyle w:val="Titolo4"/>
      </w:pPr>
      <w:r>
        <w:lastRenderedPageBreak/>
        <w:t xml:space="preserve">Login Service, User Repository </w:t>
      </w:r>
    </w:p>
    <w:p w14:paraId="41CDA9F7" w14:textId="77777777" w:rsidR="00752B2D" w:rsidRDefault="00752B2D" w:rsidP="00784CA2"/>
    <w:tbl>
      <w:tblPr>
        <w:tblStyle w:val="Grigliatabella"/>
        <w:tblW w:w="0" w:type="auto"/>
        <w:jc w:val="center"/>
        <w:tblLook w:val="04A0" w:firstRow="1" w:lastRow="0" w:firstColumn="1" w:lastColumn="0" w:noHBand="0" w:noVBand="1"/>
      </w:tblPr>
      <w:tblGrid>
        <w:gridCol w:w="4981"/>
        <w:gridCol w:w="4981"/>
      </w:tblGrid>
      <w:tr w:rsidR="00752B2D" w14:paraId="01FD10BF" w14:textId="77777777" w:rsidTr="00576002">
        <w:trPr>
          <w:jc w:val="center"/>
        </w:trPr>
        <w:tc>
          <w:tcPr>
            <w:tcW w:w="9962" w:type="dxa"/>
            <w:gridSpan w:val="2"/>
          </w:tcPr>
          <w:p w14:paraId="30A340E3" w14:textId="4ED31D20" w:rsidR="00752B2D" w:rsidRDefault="00752B2D" w:rsidP="00576002">
            <w:pPr>
              <w:jc w:val="center"/>
            </w:pPr>
            <w:proofErr w:type="spellStart"/>
            <w:proofErr w:type="gramStart"/>
            <w:r>
              <w:t>FindByEmailAndPassword</w:t>
            </w:r>
            <w:proofErr w:type="spellEnd"/>
            <w:r>
              <w:t>(</w:t>
            </w:r>
            <w:proofErr w:type="spellStart"/>
            <w:proofErr w:type="gramEnd"/>
            <w:r>
              <w:t>inout</w:t>
            </w:r>
            <w:proofErr w:type="spellEnd"/>
            <w:r>
              <w:t xml:space="preserve"> email: </w:t>
            </w:r>
            <w:proofErr w:type="spellStart"/>
            <w:r>
              <w:t>string,inout</w:t>
            </w:r>
            <w:proofErr w:type="spellEnd"/>
            <w:r>
              <w:t xml:space="preserve"> password: string)</w:t>
            </w:r>
          </w:p>
        </w:tc>
      </w:tr>
      <w:tr w:rsidR="00752B2D" w14:paraId="6D21256C" w14:textId="77777777" w:rsidTr="00576002">
        <w:tblPrEx>
          <w:jc w:val="left"/>
        </w:tblPrEx>
        <w:tc>
          <w:tcPr>
            <w:tcW w:w="4981" w:type="dxa"/>
          </w:tcPr>
          <w:p w14:paraId="64781F6A" w14:textId="77777777" w:rsidR="00752B2D" w:rsidRPr="00AB2FBB" w:rsidRDefault="00752B2D" w:rsidP="00576002">
            <w:pPr>
              <w:rPr>
                <w:i/>
              </w:rPr>
            </w:pPr>
            <w:r>
              <w:rPr>
                <w:i/>
              </w:rPr>
              <w:t>Input</w:t>
            </w:r>
          </w:p>
        </w:tc>
        <w:tc>
          <w:tcPr>
            <w:tcW w:w="4981" w:type="dxa"/>
          </w:tcPr>
          <w:p w14:paraId="6F5A0FE8" w14:textId="77777777" w:rsidR="00752B2D" w:rsidRPr="00AB2FBB" w:rsidRDefault="00752B2D" w:rsidP="00576002">
            <w:pPr>
              <w:rPr>
                <w:i/>
              </w:rPr>
            </w:pPr>
            <w:r>
              <w:rPr>
                <w:i/>
              </w:rPr>
              <w:t>Effect</w:t>
            </w:r>
          </w:p>
        </w:tc>
      </w:tr>
      <w:tr w:rsidR="00752B2D" w14:paraId="381863CF" w14:textId="77777777" w:rsidTr="00576002">
        <w:tblPrEx>
          <w:jc w:val="left"/>
        </w:tblPrEx>
        <w:tc>
          <w:tcPr>
            <w:tcW w:w="4981" w:type="dxa"/>
          </w:tcPr>
          <w:p w14:paraId="2BA5A10A" w14:textId="77777777" w:rsidR="00752B2D" w:rsidRPr="00752B2D" w:rsidRDefault="00752B2D" w:rsidP="00576002">
            <w:pPr>
              <w:rPr>
                <w:sz w:val="24"/>
              </w:rPr>
            </w:pPr>
            <w:r w:rsidRPr="00752B2D">
              <w:rPr>
                <w:sz w:val="24"/>
              </w:rPr>
              <w:t>A null parameter</w:t>
            </w:r>
          </w:p>
        </w:tc>
        <w:tc>
          <w:tcPr>
            <w:tcW w:w="4981" w:type="dxa"/>
          </w:tcPr>
          <w:p w14:paraId="0C1FB967" w14:textId="77777777" w:rsidR="00752B2D" w:rsidRDefault="00752B2D" w:rsidP="00576002">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752B2D" w14:paraId="2D76AB50" w14:textId="77777777" w:rsidTr="00576002">
        <w:tblPrEx>
          <w:jc w:val="left"/>
        </w:tblPrEx>
        <w:tc>
          <w:tcPr>
            <w:tcW w:w="4981" w:type="dxa"/>
          </w:tcPr>
          <w:p w14:paraId="1AB9C94E" w14:textId="7F6587C0" w:rsidR="00752B2D" w:rsidRDefault="00752B2D" w:rsidP="00576002">
            <w:r>
              <w:rPr>
                <w:sz w:val="24"/>
              </w:rPr>
              <w:t>Invalid a</w:t>
            </w:r>
            <w:r w:rsidRPr="00752B2D">
              <w:rPr>
                <w:sz w:val="24"/>
              </w:rPr>
              <w:t>rguments</w:t>
            </w:r>
          </w:p>
        </w:tc>
        <w:tc>
          <w:tcPr>
            <w:tcW w:w="4981" w:type="dxa"/>
          </w:tcPr>
          <w:p w14:paraId="646C654A" w14:textId="77777777" w:rsidR="00752B2D" w:rsidRDefault="00752B2D" w:rsidP="00576002">
            <w:r>
              <w:rPr>
                <w:sz w:val="24"/>
              </w:rPr>
              <w:t xml:space="preserve">An </w:t>
            </w:r>
            <w:proofErr w:type="spellStart"/>
            <w:r>
              <w:rPr>
                <w:sz w:val="24"/>
              </w:rPr>
              <w:t>invalidArgumentException</w:t>
            </w:r>
            <w:proofErr w:type="spellEnd"/>
            <w:r>
              <w:rPr>
                <w:sz w:val="24"/>
              </w:rPr>
              <w:t xml:space="preserve"> is raised.</w:t>
            </w:r>
          </w:p>
        </w:tc>
      </w:tr>
      <w:tr w:rsidR="00E83019" w14:paraId="057A062C" w14:textId="77777777" w:rsidTr="00576002">
        <w:tblPrEx>
          <w:jc w:val="left"/>
        </w:tblPrEx>
        <w:tc>
          <w:tcPr>
            <w:tcW w:w="4981" w:type="dxa"/>
          </w:tcPr>
          <w:p w14:paraId="3C96F753" w14:textId="508B09BA" w:rsidR="00E83019" w:rsidRPr="00752B2D" w:rsidRDefault="00E83019" w:rsidP="00E83019">
            <w:pPr>
              <w:rPr>
                <w:sz w:val="24"/>
              </w:rPr>
            </w:pPr>
            <w:r>
              <w:rPr>
                <w:sz w:val="24"/>
              </w:rPr>
              <w:t>Valid</w:t>
            </w:r>
            <w:r w:rsidR="006C3C90">
              <w:rPr>
                <w:sz w:val="24"/>
              </w:rPr>
              <w:t xml:space="preserve"> </w:t>
            </w:r>
            <w:r>
              <w:rPr>
                <w:sz w:val="24"/>
              </w:rPr>
              <w:t>arguments</w:t>
            </w:r>
          </w:p>
        </w:tc>
        <w:tc>
          <w:tcPr>
            <w:tcW w:w="4981" w:type="dxa"/>
          </w:tcPr>
          <w:p w14:paraId="069B0E23" w14:textId="0F6190E4" w:rsidR="00E83019" w:rsidRDefault="00E83019" w:rsidP="00E83019">
            <w:pPr>
              <w:rPr>
                <w:sz w:val="24"/>
              </w:rPr>
            </w:pPr>
            <w:r>
              <w:rPr>
                <w:sz w:val="24"/>
              </w:rPr>
              <w:t>The Repository receives the User’s data and will perform a query to check if exists a tuple with the corresponding data in the Users table in the Database. The Repository will</w:t>
            </w:r>
            <w:r w:rsidR="007A5871">
              <w:rPr>
                <w:sz w:val="24"/>
              </w:rPr>
              <w:t xml:space="preserve"> then forward the resulting User POJO</w:t>
            </w:r>
            <w:r>
              <w:rPr>
                <w:sz w:val="24"/>
              </w:rPr>
              <w:t xml:space="preserve"> to the Service</w:t>
            </w:r>
            <w:r w:rsidR="00076742">
              <w:rPr>
                <w:sz w:val="24"/>
              </w:rPr>
              <w:t xml:space="preserve"> if there exists one</w:t>
            </w:r>
            <w:r>
              <w:rPr>
                <w:sz w:val="24"/>
              </w:rPr>
              <w:t>.</w:t>
            </w:r>
          </w:p>
        </w:tc>
      </w:tr>
    </w:tbl>
    <w:p w14:paraId="11A63746" w14:textId="7153CFBE" w:rsidR="00752B2D" w:rsidRDefault="00752B2D" w:rsidP="00784CA2"/>
    <w:p w14:paraId="6A9AD763" w14:textId="7F0FDFD7" w:rsidR="00004659" w:rsidRPr="00CA5C4C" w:rsidRDefault="00004659" w:rsidP="00E25849">
      <w:pPr>
        <w:pStyle w:val="Titolo4"/>
      </w:pPr>
      <w:r>
        <w:t xml:space="preserve">Mapping Service, Area Repository </w:t>
      </w:r>
    </w:p>
    <w:p w14:paraId="37559DFD" w14:textId="77777777" w:rsidR="00004659" w:rsidRDefault="00004659" w:rsidP="00784CA2"/>
    <w:tbl>
      <w:tblPr>
        <w:tblStyle w:val="Grigliatabella"/>
        <w:tblW w:w="0" w:type="auto"/>
        <w:jc w:val="center"/>
        <w:tblLook w:val="04A0" w:firstRow="1" w:lastRow="0" w:firstColumn="1" w:lastColumn="0" w:noHBand="0" w:noVBand="1"/>
      </w:tblPr>
      <w:tblGrid>
        <w:gridCol w:w="4981"/>
        <w:gridCol w:w="4981"/>
      </w:tblGrid>
      <w:tr w:rsidR="00752B2D" w14:paraId="35E9FEBD" w14:textId="77777777" w:rsidTr="00576002">
        <w:trPr>
          <w:jc w:val="center"/>
        </w:trPr>
        <w:tc>
          <w:tcPr>
            <w:tcW w:w="9962" w:type="dxa"/>
            <w:gridSpan w:val="2"/>
          </w:tcPr>
          <w:p w14:paraId="7B4C3714" w14:textId="264B010F" w:rsidR="00752B2D" w:rsidRDefault="00752B2D" w:rsidP="00E83019">
            <w:pPr>
              <w:jc w:val="center"/>
            </w:pPr>
            <w:proofErr w:type="spellStart"/>
            <w:proofErr w:type="gramStart"/>
            <w:r>
              <w:t>FindBy</w:t>
            </w:r>
            <w:r w:rsidR="00004659">
              <w:t>City</w:t>
            </w:r>
            <w:proofErr w:type="spellEnd"/>
            <w:r>
              <w:t>(</w:t>
            </w:r>
            <w:proofErr w:type="spellStart"/>
            <w:proofErr w:type="gramEnd"/>
            <w:r>
              <w:t>inout</w:t>
            </w:r>
            <w:proofErr w:type="spellEnd"/>
            <w:r>
              <w:t xml:space="preserve"> </w:t>
            </w:r>
            <w:r w:rsidR="00E83019">
              <w:t>city</w:t>
            </w:r>
            <w:r>
              <w:t>: string)</w:t>
            </w:r>
          </w:p>
        </w:tc>
      </w:tr>
      <w:tr w:rsidR="00752B2D" w14:paraId="7C52BBA6" w14:textId="77777777" w:rsidTr="00576002">
        <w:tblPrEx>
          <w:jc w:val="left"/>
        </w:tblPrEx>
        <w:tc>
          <w:tcPr>
            <w:tcW w:w="4981" w:type="dxa"/>
          </w:tcPr>
          <w:p w14:paraId="6CDE77E4" w14:textId="77777777" w:rsidR="00752B2D" w:rsidRPr="00AB2FBB" w:rsidRDefault="00752B2D" w:rsidP="00576002">
            <w:pPr>
              <w:rPr>
                <w:i/>
              </w:rPr>
            </w:pPr>
            <w:r>
              <w:rPr>
                <w:i/>
              </w:rPr>
              <w:t>Input</w:t>
            </w:r>
          </w:p>
        </w:tc>
        <w:tc>
          <w:tcPr>
            <w:tcW w:w="4981" w:type="dxa"/>
          </w:tcPr>
          <w:p w14:paraId="2DAA60DD" w14:textId="77777777" w:rsidR="00752B2D" w:rsidRPr="00AB2FBB" w:rsidRDefault="00752B2D" w:rsidP="00576002">
            <w:pPr>
              <w:rPr>
                <w:i/>
              </w:rPr>
            </w:pPr>
            <w:r>
              <w:rPr>
                <w:i/>
              </w:rPr>
              <w:t>Effect</w:t>
            </w:r>
          </w:p>
        </w:tc>
      </w:tr>
      <w:tr w:rsidR="00752B2D" w14:paraId="39C326EA" w14:textId="77777777" w:rsidTr="00576002">
        <w:tblPrEx>
          <w:jc w:val="left"/>
        </w:tblPrEx>
        <w:tc>
          <w:tcPr>
            <w:tcW w:w="4981" w:type="dxa"/>
          </w:tcPr>
          <w:p w14:paraId="0CF5C672" w14:textId="77777777" w:rsidR="00752B2D" w:rsidRPr="00752B2D" w:rsidRDefault="00752B2D" w:rsidP="00576002">
            <w:pPr>
              <w:rPr>
                <w:sz w:val="24"/>
              </w:rPr>
            </w:pPr>
            <w:r w:rsidRPr="00752B2D">
              <w:rPr>
                <w:sz w:val="24"/>
              </w:rPr>
              <w:t>A null parameter</w:t>
            </w:r>
          </w:p>
        </w:tc>
        <w:tc>
          <w:tcPr>
            <w:tcW w:w="4981" w:type="dxa"/>
          </w:tcPr>
          <w:p w14:paraId="4BCAAFB2" w14:textId="77777777" w:rsidR="00752B2D" w:rsidRDefault="00752B2D" w:rsidP="00576002">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752B2D" w14:paraId="4298976A" w14:textId="77777777" w:rsidTr="00576002">
        <w:tblPrEx>
          <w:jc w:val="left"/>
        </w:tblPrEx>
        <w:tc>
          <w:tcPr>
            <w:tcW w:w="4981" w:type="dxa"/>
          </w:tcPr>
          <w:p w14:paraId="0EB8C464" w14:textId="77777777" w:rsidR="00752B2D" w:rsidRDefault="00752B2D" w:rsidP="00576002">
            <w:r>
              <w:rPr>
                <w:sz w:val="24"/>
              </w:rPr>
              <w:t>Invalid a</w:t>
            </w:r>
            <w:r w:rsidRPr="00752B2D">
              <w:rPr>
                <w:sz w:val="24"/>
              </w:rPr>
              <w:t>rguments</w:t>
            </w:r>
          </w:p>
        </w:tc>
        <w:tc>
          <w:tcPr>
            <w:tcW w:w="4981" w:type="dxa"/>
          </w:tcPr>
          <w:p w14:paraId="6152DA96" w14:textId="77777777" w:rsidR="00752B2D" w:rsidRDefault="00752B2D" w:rsidP="00576002">
            <w:r>
              <w:rPr>
                <w:sz w:val="24"/>
              </w:rPr>
              <w:t xml:space="preserve">An </w:t>
            </w:r>
            <w:proofErr w:type="spellStart"/>
            <w:r>
              <w:rPr>
                <w:sz w:val="24"/>
              </w:rPr>
              <w:t>invalidArgumentException</w:t>
            </w:r>
            <w:proofErr w:type="spellEnd"/>
            <w:r>
              <w:rPr>
                <w:sz w:val="24"/>
              </w:rPr>
              <w:t xml:space="preserve"> is raised.</w:t>
            </w:r>
          </w:p>
        </w:tc>
      </w:tr>
      <w:tr w:rsidR="00E83019" w14:paraId="7020B190" w14:textId="77777777" w:rsidTr="00576002">
        <w:tblPrEx>
          <w:jc w:val="left"/>
        </w:tblPrEx>
        <w:tc>
          <w:tcPr>
            <w:tcW w:w="4981" w:type="dxa"/>
          </w:tcPr>
          <w:p w14:paraId="72F59F10" w14:textId="77777777" w:rsidR="00E83019" w:rsidRPr="00752B2D" w:rsidRDefault="00E83019" w:rsidP="00E83019">
            <w:pPr>
              <w:rPr>
                <w:sz w:val="24"/>
              </w:rPr>
            </w:pPr>
            <w:r>
              <w:rPr>
                <w:sz w:val="24"/>
              </w:rPr>
              <w:t>Valid arguments</w:t>
            </w:r>
          </w:p>
        </w:tc>
        <w:tc>
          <w:tcPr>
            <w:tcW w:w="4981" w:type="dxa"/>
          </w:tcPr>
          <w:p w14:paraId="53E415AF" w14:textId="0E59B3A8" w:rsidR="00E83019" w:rsidRDefault="00E83019" w:rsidP="00E83019">
            <w:pPr>
              <w:rPr>
                <w:sz w:val="24"/>
              </w:rPr>
            </w:pPr>
            <w:r>
              <w:rPr>
                <w:sz w:val="24"/>
              </w:rPr>
              <w:t>The Repository receives the City data and will perform a query to</w:t>
            </w:r>
            <w:r w:rsidR="00076742">
              <w:rPr>
                <w:sz w:val="24"/>
              </w:rPr>
              <w:t xml:space="preserve"> the DB</w:t>
            </w:r>
            <w:r>
              <w:rPr>
                <w:sz w:val="24"/>
              </w:rPr>
              <w:t xml:space="preserve"> retrieve all the Areas belonging to the inserted city. The Repository will then</w:t>
            </w:r>
            <w:r w:rsidR="007A5871">
              <w:rPr>
                <w:sz w:val="24"/>
              </w:rPr>
              <w:t xml:space="preserve"> forward the list of the resulting</w:t>
            </w:r>
            <w:r w:rsidR="00544BA6">
              <w:rPr>
                <w:sz w:val="24"/>
              </w:rPr>
              <w:t xml:space="preserve"> Area</w:t>
            </w:r>
            <w:r>
              <w:rPr>
                <w:sz w:val="24"/>
              </w:rPr>
              <w:t xml:space="preserve"> </w:t>
            </w:r>
            <w:r w:rsidR="007A5871">
              <w:rPr>
                <w:sz w:val="24"/>
              </w:rPr>
              <w:t xml:space="preserve">POJO </w:t>
            </w:r>
            <w:r>
              <w:rPr>
                <w:sz w:val="24"/>
              </w:rPr>
              <w:t>to the Service</w:t>
            </w:r>
            <w:r w:rsidR="00076742">
              <w:rPr>
                <w:sz w:val="24"/>
              </w:rPr>
              <w:t xml:space="preserve"> if there exists one</w:t>
            </w:r>
            <w:r>
              <w:rPr>
                <w:sz w:val="24"/>
              </w:rPr>
              <w:t>.</w:t>
            </w:r>
          </w:p>
        </w:tc>
      </w:tr>
    </w:tbl>
    <w:p w14:paraId="0F978C11" w14:textId="70AD231E" w:rsidR="00E83019" w:rsidRDefault="00E83019" w:rsidP="00784CA2"/>
    <w:tbl>
      <w:tblPr>
        <w:tblStyle w:val="Grigliatabella"/>
        <w:tblW w:w="0" w:type="auto"/>
        <w:jc w:val="center"/>
        <w:tblLook w:val="04A0" w:firstRow="1" w:lastRow="0" w:firstColumn="1" w:lastColumn="0" w:noHBand="0" w:noVBand="1"/>
      </w:tblPr>
      <w:tblGrid>
        <w:gridCol w:w="4449"/>
        <w:gridCol w:w="5513"/>
      </w:tblGrid>
      <w:tr w:rsidR="00E83019" w14:paraId="3FA3116B" w14:textId="77777777" w:rsidTr="00576002">
        <w:trPr>
          <w:jc w:val="center"/>
        </w:trPr>
        <w:tc>
          <w:tcPr>
            <w:tcW w:w="9962" w:type="dxa"/>
            <w:gridSpan w:val="2"/>
          </w:tcPr>
          <w:p w14:paraId="11F002AB" w14:textId="7EDD1908" w:rsidR="00E83019" w:rsidRDefault="00E83019" w:rsidP="007A5871">
            <w:proofErr w:type="gramStart"/>
            <w:r>
              <w:t>FindBy</w:t>
            </w:r>
            <w:r w:rsidR="007A5871">
              <w:t>GpsLatitudeGreaterThanAndGpsLatitudeLessThanAndGpsLongitudeGreaterThanAndGpsLongitudeLessThanAndChargingSlotsGreaterThan(</w:t>
            </w:r>
            <w:proofErr w:type="gramEnd"/>
            <w:r w:rsidR="007A5871">
              <w:t xml:space="preserve">inout </w:t>
            </w:r>
            <w:proofErr w:type="spellStart"/>
            <w:r w:rsidR="007A5871">
              <w:t>minLatitude</w:t>
            </w:r>
            <w:proofErr w:type="spellEnd"/>
            <w:r w:rsidR="007A5871">
              <w:t xml:space="preserve">: float, </w:t>
            </w:r>
            <w:proofErr w:type="spellStart"/>
            <w:r w:rsidR="007A5871">
              <w:t>inout</w:t>
            </w:r>
            <w:proofErr w:type="spellEnd"/>
            <w:r w:rsidR="007A5871">
              <w:t xml:space="preserve"> </w:t>
            </w:r>
            <w:proofErr w:type="spellStart"/>
            <w:r w:rsidR="007A5871">
              <w:t>maxLatitude</w:t>
            </w:r>
            <w:proofErr w:type="spellEnd"/>
            <w:r w:rsidR="007A5871">
              <w:t xml:space="preserve">: float, </w:t>
            </w:r>
            <w:proofErr w:type="spellStart"/>
            <w:r w:rsidR="007A5871">
              <w:t>inout</w:t>
            </w:r>
            <w:proofErr w:type="spellEnd"/>
            <w:r w:rsidR="007A5871">
              <w:t xml:space="preserve"> </w:t>
            </w:r>
            <w:proofErr w:type="spellStart"/>
            <w:r w:rsidR="007A5871">
              <w:t>minLongitude</w:t>
            </w:r>
            <w:proofErr w:type="spellEnd"/>
            <w:r w:rsidR="007A5871">
              <w:t xml:space="preserve">: </w:t>
            </w:r>
            <w:proofErr w:type="spellStart"/>
            <w:r w:rsidR="007A5871">
              <w:t>float,inout</w:t>
            </w:r>
            <w:proofErr w:type="spellEnd"/>
            <w:r w:rsidR="007A5871">
              <w:t xml:space="preserve"> </w:t>
            </w:r>
            <w:proofErr w:type="spellStart"/>
            <w:r w:rsidR="007A5871">
              <w:t>maxLongitude</w:t>
            </w:r>
            <w:proofErr w:type="spellEnd"/>
            <w:r w:rsidR="007A5871">
              <w:t xml:space="preserve">: float, </w:t>
            </w:r>
            <w:proofErr w:type="spellStart"/>
            <w:r w:rsidR="007A5871">
              <w:t>inout</w:t>
            </w:r>
            <w:proofErr w:type="spellEnd"/>
            <w:r w:rsidR="007A5871">
              <w:t xml:space="preserve"> </w:t>
            </w:r>
            <w:proofErr w:type="spellStart"/>
            <w:r w:rsidR="007A5871">
              <w:t>minSlots</w:t>
            </w:r>
            <w:proofErr w:type="spellEnd"/>
            <w:r w:rsidR="007A5871">
              <w:t>: integer</w:t>
            </w:r>
            <w:r>
              <w:t>)</w:t>
            </w:r>
          </w:p>
        </w:tc>
      </w:tr>
      <w:tr w:rsidR="00E83019" w:rsidRPr="00AB2FBB" w14:paraId="004B01EF" w14:textId="77777777" w:rsidTr="00576002">
        <w:tblPrEx>
          <w:jc w:val="left"/>
        </w:tblPrEx>
        <w:tc>
          <w:tcPr>
            <w:tcW w:w="4981" w:type="dxa"/>
          </w:tcPr>
          <w:p w14:paraId="6DE011A8" w14:textId="77777777" w:rsidR="00E83019" w:rsidRPr="00AB2FBB" w:rsidRDefault="00E83019" w:rsidP="00576002">
            <w:pPr>
              <w:rPr>
                <w:i/>
              </w:rPr>
            </w:pPr>
            <w:r>
              <w:rPr>
                <w:i/>
              </w:rPr>
              <w:t>Input</w:t>
            </w:r>
          </w:p>
        </w:tc>
        <w:tc>
          <w:tcPr>
            <w:tcW w:w="4981" w:type="dxa"/>
          </w:tcPr>
          <w:p w14:paraId="4812476D" w14:textId="77777777" w:rsidR="00E83019" w:rsidRPr="00AB2FBB" w:rsidRDefault="00E83019" w:rsidP="00576002">
            <w:pPr>
              <w:rPr>
                <w:i/>
              </w:rPr>
            </w:pPr>
            <w:r>
              <w:rPr>
                <w:i/>
              </w:rPr>
              <w:t>Effect</w:t>
            </w:r>
          </w:p>
        </w:tc>
      </w:tr>
      <w:tr w:rsidR="00E83019" w14:paraId="5F6B0273" w14:textId="77777777" w:rsidTr="00576002">
        <w:tblPrEx>
          <w:jc w:val="left"/>
        </w:tblPrEx>
        <w:tc>
          <w:tcPr>
            <w:tcW w:w="4981" w:type="dxa"/>
          </w:tcPr>
          <w:p w14:paraId="5895DF6D" w14:textId="77777777" w:rsidR="00E83019" w:rsidRPr="00752B2D" w:rsidRDefault="00E83019" w:rsidP="00576002">
            <w:pPr>
              <w:rPr>
                <w:sz w:val="24"/>
              </w:rPr>
            </w:pPr>
            <w:r w:rsidRPr="00752B2D">
              <w:rPr>
                <w:sz w:val="24"/>
              </w:rPr>
              <w:t>A null parameter</w:t>
            </w:r>
          </w:p>
        </w:tc>
        <w:tc>
          <w:tcPr>
            <w:tcW w:w="4981" w:type="dxa"/>
          </w:tcPr>
          <w:p w14:paraId="08A93BE2" w14:textId="77777777" w:rsidR="00E83019" w:rsidRDefault="00E83019" w:rsidP="00576002">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E83019" w14:paraId="0827B390" w14:textId="77777777" w:rsidTr="00576002">
        <w:tblPrEx>
          <w:jc w:val="left"/>
        </w:tblPrEx>
        <w:tc>
          <w:tcPr>
            <w:tcW w:w="4981" w:type="dxa"/>
          </w:tcPr>
          <w:p w14:paraId="2749DC35" w14:textId="77777777" w:rsidR="00E83019" w:rsidRDefault="00E83019" w:rsidP="00576002">
            <w:r>
              <w:rPr>
                <w:sz w:val="24"/>
              </w:rPr>
              <w:t>Invalid a</w:t>
            </w:r>
            <w:r w:rsidRPr="00752B2D">
              <w:rPr>
                <w:sz w:val="24"/>
              </w:rPr>
              <w:t>rguments</w:t>
            </w:r>
          </w:p>
        </w:tc>
        <w:tc>
          <w:tcPr>
            <w:tcW w:w="4981" w:type="dxa"/>
          </w:tcPr>
          <w:p w14:paraId="57919C58" w14:textId="77777777" w:rsidR="00E83019" w:rsidRDefault="00E83019" w:rsidP="00576002">
            <w:r>
              <w:rPr>
                <w:sz w:val="24"/>
              </w:rPr>
              <w:t xml:space="preserve">An </w:t>
            </w:r>
            <w:proofErr w:type="spellStart"/>
            <w:r>
              <w:rPr>
                <w:sz w:val="24"/>
              </w:rPr>
              <w:t>invalidArgumentException</w:t>
            </w:r>
            <w:proofErr w:type="spellEnd"/>
            <w:r>
              <w:rPr>
                <w:sz w:val="24"/>
              </w:rPr>
              <w:t xml:space="preserve"> is raised.</w:t>
            </w:r>
          </w:p>
        </w:tc>
      </w:tr>
      <w:tr w:rsidR="00E83019" w14:paraId="2FA91AA3" w14:textId="77777777" w:rsidTr="00576002">
        <w:tblPrEx>
          <w:jc w:val="left"/>
        </w:tblPrEx>
        <w:tc>
          <w:tcPr>
            <w:tcW w:w="4981" w:type="dxa"/>
          </w:tcPr>
          <w:p w14:paraId="76205BBF" w14:textId="77777777" w:rsidR="00E83019" w:rsidRPr="00752B2D" w:rsidRDefault="00E83019" w:rsidP="00576002">
            <w:pPr>
              <w:rPr>
                <w:sz w:val="24"/>
              </w:rPr>
            </w:pPr>
            <w:r>
              <w:rPr>
                <w:sz w:val="24"/>
              </w:rPr>
              <w:t>Valid arguments</w:t>
            </w:r>
          </w:p>
        </w:tc>
        <w:tc>
          <w:tcPr>
            <w:tcW w:w="4981" w:type="dxa"/>
          </w:tcPr>
          <w:p w14:paraId="526CB6AE" w14:textId="2DF37CFD" w:rsidR="00E83019" w:rsidRDefault="00E83019" w:rsidP="00336FAA">
            <w:pPr>
              <w:rPr>
                <w:sz w:val="24"/>
              </w:rPr>
            </w:pPr>
            <w:r>
              <w:rPr>
                <w:sz w:val="24"/>
              </w:rPr>
              <w:t xml:space="preserve">The Repository receives the </w:t>
            </w:r>
            <w:r w:rsidR="00544BA6">
              <w:rPr>
                <w:sz w:val="24"/>
              </w:rPr>
              <w:t>minimum and maximum GPS coord</w:t>
            </w:r>
            <w:r w:rsidR="00336FAA">
              <w:rPr>
                <w:sz w:val="24"/>
              </w:rPr>
              <w:t>inates which represent the vertices</w:t>
            </w:r>
            <w:r w:rsidR="00544BA6">
              <w:rPr>
                <w:sz w:val="24"/>
              </w:rPr>
              <w:t xml:space="preserve"> of a square</w:t>
            </w:r>
            <w:r>
              <w:rPr>
                <w:sz w:val="24"/>
              </w:rPr>
              <w:t xml:space="preserve"> and will perform a query to</w:t>
            </w:r>
            <w:r w:rsidR="007D52CE">
              <w:rPr>
                <w:sz w:val="24"/>
              </w:rPr>
              <w:t xml:space="preserve"> the DB to</w:t>
            </w:r>
            <w:r>
              <w:rPr>
                <w:sz w:val="24"/>
              </w:rPr>
              <w:t xml:space="preserve"> retrieve all the Areas </w:t>
            </w:r>
            <w:r w:rsidR="00544BA6">
              <w:rPr>
                <w:sz w:val="24"/>
              </w:rPr>
              <w:t>whose GPS coordinates are inside the given built square</w:t>
            </w:r>
            <w:r>
              <w:rPr>
                <w:sz w:val="24"/>
              </w:rPr>
              <w:t xml:space="preserve">. The Repository will then forward </w:t>
            </w:r>
            <w:r>
              <w:rPr>
                <w:sz w:val="24"/>
              </w:rPr>
              <w:lastRenderedPageBreak/>
              <w:t xml:space="preserve">the list </w:t>
            </w:r>
            <w:r w:rsidR="00544BA6">
              <w:rPr>
                <w:sz w:val="24"/>
              </w:rPr>
              <w:t>of the resulting Area POJO</w:t>
            </w:r>
            <w:r>
              <w:rPr>
                <w:sz w:val="24"/>
              </w:rPr>
              <w:t xml:space="preserve"> to the Service</w:t>
            </w:r>
            <w:r w:rsidR="00076742">
              <w:rPr>
                <w:sz w:val="24"/>
              </w:rPr>
              <w:t xml:space="preserve"> if there exists one</w:t>
            </w:r>
            <w:r>
              <w:rPr>
                <w:sz w:val="24"/>
              </w:rPr>
              <w:t>.</w:t>
            </w:r>
          </w:p>
        </w:tc>
      </w:tr>
    </w:tbl>
    <w:p w14:paraId="264DCE4C" w14:textId="1C4225E9" w:rsidR="00E83019" w:rsidRDefault="00E83019" w:rsidP="00784CA2"/>
    <w:p w14:paraId="49AC4C6E" w14:textId="5BEB333A" w:rsidR="00544BA6" w:rsidRPr="00CA5C4C" w:rsidRDefault="00544BA6" w:rsidP="00E25849">
      <w:pPr>
        <w:pStyle w:val="Titolo4"/>
      </w:pPr>
      <w:r>
        <w:t xml:space="preserve">Mapping Service, Car Repository </w:t>
      </w:r>
    </w:p>
    <w:p w14:paraId="30B5224E" w14:textId="57A5E94E" w:rsidR="00544BA6" w:rsidRDefault="00544BA6" w:rsidP="00784CA2"/>
    <w:tbl>
      <w:tblPr>
        <w:tblStyle w:val="Grigliatabella"/>
        <w:tblW w:w="0" w:type="auto"/>
        <w:jc w:val="center"/>
        <w:tblLook w:val="04A0" w:firstRow="1" w:lastRow="0" w:firstColumn="1" w:lastColumn="0" w:noHBand="0" w:noVBand="1"/>
      </w:tblPr>
      <w:tblGrid>
        <w:gridCol w:w="4447"/>
        <w:gridCol w:w="5515"/>
      </w:tblGrid>
      <w:tr w:rsidR="007D52CE" w14:paraId="70A6C243" w14:textId="77777777" w:rsidTr="00576002">
        <w:trPr>
          <w:jc w:val="center"/>
        </w:trPr>
        <w:tc>
          <w:tcPr>
            <w:tcW w:w="9962" w:type="dxa"/>
            <w:gridSpan w:val="2"/>
          </w:tcPr>
          <w:p w14:paraId="3BBA2EEB" w14:textId="05C9F316" w:rsidR="007D52CE" w:rsidRDefault="007D52CE" w:rsidP="00336FAA">
            <w:pPr>
              <w:jc w:val="center"/>
            </w:pPr>
            <w:proofErr w:type="gramStart"/>
            <w:r>
              <w:t>FindByStatus</w:t>
            </w:r>
            <w:r w:rsidR="00336FAA">
              <w:t>AndGpsLatitudeGreaterThanAndGpsLatitudeLessThanAndGpsLongitudeGreaterThanAndGpsLongitudeLessThan</w:t>
            </w:r>
            <w:r>
              <w:t>(</w:t>
            </w:r>
            <w:proofErr w:type="gramEnd"/>
            <w:r>
              <w:t xml:space="preserve">inout </w:t>
            </w:r>
            <w:proofErr w:type="spellStart"/>
            <w:r>
              <w:t>currentStatus</w:t>
            </w:r>
            <w:proofErr w:type="spellEnd"/>
            <w:r>
              <w:t>:</w:t>
            </w:r>
            <w:r w:rsidR="00336FAA">
              <w:t xml:space="preserve"> </w:t>
            </w:r>
            <w:proofErr w:type="spellStart"/>
            <w:r w:rsidR="00336FAA">
              <w:t>CarStatus</w:t>
            </w:r>
            <w:proofErr w:type="spellEnd"/>
            <w:r w:rsidR="00336FAA">
              <w:t xml:space="preserve">, </w:t>
            </w:r>
            <w:proofErr w:type="spellStart"/>
            <w:r w:rsidR="00336FAA">
              <w:t>inout</w:t>
            </w:r>
            <w:proofErr w:type="spellEnd"/>
            <w:r w:rsidR="00336FAA">
              <w:t xml:space="preserve"> </w:t>
            </w:r>
            <w:proofErr w:type="spellStart"/>
            <w:r w:rsidR="00336FAA">
              <w:t>minLatitude</w:t>
            </w:r>
            <w:proofErr w:type="spellEnd"/>
            <w:r w:rsidR="00336FAA">
              <w:t xml:space="preserve">: float, </w:t>
            </w:r>
            <w:proofErr w:type="spellStart"/>
            <w:r w:rsidR="00336FAA">
              <w:t>inout</w:t>
            </w:r>
            <w:proofErr w:type="spellEnd"/>
            <w:r w:rsidR="00336FAA">
              <w:t xml:space="preserve"> </w:t>
            </w:r>
            <w:proofErr w:type="spellStart"/>
            <w:r w:rsidR="00336FAA">
              <w:t>maxLatitude</w:t>
            </w:r>
            <w:proofErr w:type="spellEnd"/>
            <w:r w:rsidR="00336FAA">
              <w:t xml:space="preserve">: float, </w:t>
            </w:r>
            <w:proofErr w:type="spellStart"/>
            <w:r w:rsidR="00336FAA">
              <w:t>inout</w:t>
            </w:r>
            <w:proofErr w:type="spellEnd"/>
            <w:r w:rsidR="00336FAA">
              <w:t xml:space="preserve"> </w:t>
            </w:r>
            <w:proofErr w:type="spellStart"/>
            <w:r w:rsidR="00336FAA">
              <w:t>minLongitude</w:t>
            </w:r>
            <w:proofErr w:type="spellEnd"/>
            <w:r w:rsidR="00336FAA">
              <w:t xml:space="preserve">: </w:t>
            </w:r>
            <w:proofErr w:type="spellStart"/>
            <w:r w:rsidR="00336FAA">
              <w:t>float,inout</w:t>
            </w:r>
            <w:proofErr w:type="spellEnd"/>
            <w:r w:rsidR="00336FAA">
              <w:t xml:space="preserve"> </w:t>
            </w:r>
            <w:proofErr w:type="spellStart"/>
            <w:r w:rsidR="00336FAA">
              <w:t>maxLongitude</w:t>
            </w:r>
            <w:proofErr w:type="spellEnd"/>
            <w:r w:rsidR="00336FAA">
              <w:t xml:space="preserve">: float, </w:t>
            </w:r>
            <w:proofErr w:type="spellStart"/>
            <w:r w:rsidR="00336FAA">
              <w:t>inout</w:t>
            </w:r>
            <w:proofErr w:type="spellEnd"/>
            <w:r w:rsidR="00336FAA">
              <w:t xml:space="preserve"> </w:t>
            </w:r>
            <w:proofErr w:type="spellStart"/>
            <w:r w:rsidR="00336FAA">
              <w:t>minSlots</w:t>
            </w:r>
            <w:proofErr w:type="spellEnd"/>
            <w:r w:rsidR="00336FAA">
              <w:t>: integer</w:t>
            </w:r>
            <w:r>
              <w:t>)</w:t>
            </w:r>
          </w:p>
        </w:tc>
      </w:tr>
      <w:tr w:rsidR="007D52CE" w:rsidRPr="00AB2FBB" w14:paraId="34E6A246" w14:textId="77777777" w:rsidTr="00576002">
        <w:tblPrEx>
          <w:jc w:val="left"/>
        </w:tblPrEx>
        <w:tc>
          <w:tcPr>
            <w:tcW w:w="4981" w:type="dxa"/>
          </w:tcPr>
          <w:p w14:paraId="48777CD3" w14:textId="77777777" w:rsidR="007D52CE" w:rsidRPr="00AB2FBB" w:rsidRDefault="007D52CE" w:rsidP="00576002">
            <w:pPr>
              <w:rPr>
                <w:i/>
              </w:rPr>
            </w:pPr>
            <w:r>
              <w:rPr>
                <w:i/>
              </w:rPr>
              <w:t>Input</w:t>
            </w:r>
          </w:p>
        </w:tc>
        <w:tc>
          <w:tcPr>
            <w:tcW w:w="4981" w:type="dxa"/>
          </w:tcPr>
          <w:p w14:paraId="2AFC877D" w14:textId="77777777" w:rsidR="007D52CE" w:rsidRPr="00AB2FBB" w:rsidRDefault="007D52CE" w:rsidP="00576002">
            <w:pPr>
              <w:rPr>
                <w:i/>
              </w:rPr>
            </w:pPr>
            <w:r>
              <w:rPr>
                <w:i/>
              </w:rPr>
              <w:t>Effect</w:t>
            </w:r>
          </w:p>
        </w:tc>
      </w:tr>
      <w:tr w:rsidR="007D52CE" w14:paraId="79ACD252" w14:textId="77777777" w:rsidTr="00576002">
        <w:tblPrEx>
          <w:jc w:val="left"/>
        </w:tblPrEx>
        <w:tc>
          <w:tcPr>
            <w:tcW w:w="4981" w:type="dxa"/>
          </w:tcPr>
          <w:p w14:paraId="0EEC256F" w14:textId="77777777" w:rsidR="007D52CE" w:rsidRPr="00752B2D" w:rsidRDefault="007D52CE" w:rsidP="00576002">
            <w:pPr>
              <w:rPr>
                <w:sz w:val="24"/>
              </w:rPr>
            </w:pPr>
            <w:r w:rsidRPr="00752B2D">
              <w:rPr>
                <w:sz w:val="24"/>
              </w:rPr>
              <w:t>A null parameter</w:t>
            </w:r>
          </w:p>
        </w:tc>
        <w:tc>
          <w:tcPr>
            <w:tcW w:w="4981" w:type="dxa"/>
          </w:tcPr>
          <w:p w14:paraId="1464CA2D" w14:textId="77777777" w:rsidR="007D52CE" w:rsidRDefault="007D52CE" w:rsidP="00576002">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7D52CE" w14:paraId="7502B27B" w14:textId="77777777" w:rsidTr="00576002">
        <w:tblPrEx>
          <w:jc w:val="left"/>
        </w:tblPrEx>
        <w:tc>
          <w:tcPr>
            <w:tcW w:w="4981" w:type="dxa"/>
          </w:tcPr>
          <w:p w14:paraId="760D99E8" w14:textId="77777777" w:rsidR="007D52CE" w:rsidRDefault="007D52CE" w:rsidP="00576002">
            <w:r>
              <w:rPr>
                <w:sz w:val="24"/>
              </w:rPr>
              <w:t>Invalid a</w:t>
            </w:r>
            <w:r w:rsidRPr="00752B2D">
              <w:rPr>
                <w:sz w:val="24"/>
              </w:rPr>
              <w:t>rguments</w:t>
            </w:r>
          </w:p>
        </w:tc>
        <w:tc>
          <w:tcPr>
            <w:tcW w:w="4981" w:type="dxa"/>
          </w:tcPr>
          <w:p w14:paraId="02D65EE2" w14:textId="77777777" w:rsidR="007D52CE" w:rsidRDefault="007D52CE" w:rsidP="00576002">
            <w:r>
              <w:rPr>
                <w:sz w:val="24"/>
              </w:rPr>
              <w:t xml:space="preserve">An </w:t>
            </w:r>
            <w:proofErr w:type="spellStart"/>
            <w:r>
              <w:rPr>
                <w:sz w:val="24"/>
              </w:rPr>
              <w:t>invalidArgumentException</w:t>
            </w:r>
            <w:proofErr w:type="spellEnd"/>
            <w:r>
              <w:rPr>
                <w:sz w:val="24"/>
              </w:rPr>
              <w:t xml:space="preserve"> is raised.</w:t>
            </w:r>
          </w:p>
        </w:tc>
      </w:tr>
      <w:tr w:rsidR="007D52CE" w14:paraId="20D27BDF" w14:textId="77777777" w:rsidTr="00576002">
        <w:tblPrEx>
          <w:jc w:val="left"/>
        </w:tblPrEx>
        <w:tc>
          <w:tcPr>
            <w:tcW w:w="4981" w:type="dxa"/>
          </w:tcPr>
          <w:p w14:paraId="0386033D" w14:textId="77777777" w:rsidR="007D52CE" w:rsidRPr="00752B2D" w:rsidRDefault="007D52CE" w:rsidP="00576002">
            <w:pPr>
              <w:rPr>
                <w:sz w:val="24"/>
              </w:rPr>
            </w:pPr>
            <w:r>
              <w:rPr>
                <w:sz w:val="24"/>
              </w:rPr>
              <w:t>Valid arguments</w:t>
            </w:r>
          </w:p>
        </w:tc>
        <w:tc>
          <w:tcPr>
            <w:tcW w:w="4981" w:type="dxa"/>
          </w:tcPr>
          <w:p w14:paraId="4736EA97" w14:textId="330130AC" w:rsidR="007D52CE" w:rsidRDefault="00336FAA" w:rsidP="00336FAA">
            <w:pPr>
              <w:rPr>
                <w:sz w:val="24"/>
              </w:rPr>
            </w:pPr>
            <w:r>
              <w:rPr>
                <w:sz w:val="24"/>
              </w:rPr>
              <w:t xml:space="preserve">The Repository receives the minimum and maximum GPS coordinates which represent the vertices of a square and will perform a query to the DB to retrieve all the Cars whose GPS coordinates are inside the given built square whose status is the </w:t>
            </w:r>
            <w:proofErr w:type="spellStart"/>
            <w:r>
              <w:rPr>
                <w:sz w:val="24"/>
              </w:rPr>
              <w:t>CarStatus</w:t>
            </w:r>
            <w:proofErr w:type="spellEnd"/>
            <w:r>
              <w:rPr>
                <w:sz w:val="24"/>
              </w:rPr>
              <w:t xml:space="preserve"> received by this method (will always be “Available”. The repository will then forward the list of the resulting Car POJO to the Service</w:t>
            </w:r>
            <w:r w:rsidR="00076742">
              <w:rPr>
                <w:sz w:val="24"/>
              </w:rPr>
              <w:t xml:space="preserve"> if there exists one</w:t>
            </w:r>
            <w:r>
              <w:rPr>
                <w:sz w:val="24"/>
              </w:rPr>
              <w:t>.</w:t>
            </w:r>
          </w:p>
        </w:tc>
      </w:tr>
    </w:tbl>
    <w:p w14:paraId="12F42849" w14:textId="3BE90DAA" w:rsidR="007D52CE" w:rsidRDefault="007D52CE" w:rsidP="00784CA2"/>
    <w:p w14:paraId="733583EA" w14:textId="444D2681" w:rsidR="00336FAA" w:rsidRPr="00CA5C4C" w:rsidRDefault="00336FAA" w:rsidP="00E25849">
      <w:pPr>
        <w:pStyle w:val="Titolo4"/>
      </w:pPr>
      <w:r>
        <w:t xml:space="preserve">Banking Service, Banking Repository </w:t>
      </w:r>
    </w:p>
    <w:p w14:paraId="51157F9D" w14:textId="6B3F01CE" w:rsidR="00C8487E" w:rsidRDefault="00336FAA">
      <w:r>
        <w:t>There are no non-native Spring methods of the Banking Repository called by the Banking</w:t>
      </w:r>
      <w:r w:rsidR="00C8487E">
        <w:t xml:space="preserve"> Service. The unique method called by the Banking Service in this case is the native Spring method “save”.</w:t>
      </w:r>
    </w:p>
    <w:p w14:paraId="71C65A8D" w14:textId="7CDC73DB" w:rsidR="00C8487E" w:rsidRDefault="00C8487E" w:rsidP="00E25849">
      <w:pPr>
        <w:pStyle w:val="Titolo4"/>
      </w:pPr>
      <w:proofErr w:type="spellStart"/>
      <w:r>
        <w:t>ManageReservation</w:t>
      </w:r>
      <w:proofErr w:type="spellEnd"/>
      <w:r w:rsidR="00C85F5C">
        <w:t xml:space="preserve"> </w:t>
      </w:r>
      <w:r>
        <w:t xml:space="preserve">Service, </w:t>
      </w:r>
      <w:r w:rsidR="00C85F5C">
        <w:t>Drivi</w:t>
      </w:r>
      <w:r>
        <w:t>n</w:t>
      </w:r>
      <w:r w:rsidR="00C85F5C">
        <w:t>g</w:t>
      </w:r>
      <w:r>
        <w:t xml:space="preserve"> Repository </w:t>
      </w:r>
    </w:p>
    <w:p w14:paraId="531DA470" w14:textId="77777777" w:rsidR="00076742" w:rsidRPr="00076742" w:rsidRDefault="00076742" w:rsidP="00076742"/>
    <w:tbl>
      <w:tblPr>
        <w:tblStyle w:val="Grigliatabella"/>
        <w:tblW w:w="0" w:type="auto"/>
        <w:jc w:val="center"/>
        <w:tblLook w:val="04A0" w:firstRow="1" w:lastRow="0" w:firstColumn="1" w:lastColumn="0" w:noHBand="0" w:noVBand="1"/>
      </w:tblPr>
      <w:tblGrid>
        <w:gridCol w:w="4981"/>
        <w:gridCol w:w="4981"/>
      </w:tblGrid>
      <w:tr w:rsidR="00076742" w14:paraId="3D6DBA05" w14:textId="77777777" w:rsidTr="00576002">
        <w:trPr>
          <w:jc w:val="center"/>
        </w:trPr>
        <w:tc>
          <w:tcPr>
            <w:tcW w:w="9962" w:type="dxa"/>
            <w:gridSpan w:val="2"/>
          </w:tcPr>
          <w:p w14:paraId="12A0C9E3" w14:textId="7DCD466F" w:rsidR="00076742" w:rsidRDefault="00076742" w:rsidP="00076742">
            <w:pPr>
              <w:jc w:val="center"/>
            </w:pPr>
            <w:proofErr w:type="spellStart"/>
            <w:proofErr w:type="gramStart"/>
            <w:r>
              <w:t>FindByDrivingUserAndIsActiveTrue</w:t>
            </w:r>
            <w:proofErr w:type="spellEnd"/>
            <w:r>
              <w:t>(</w:t>
            </w:r>
            <w:proofErr w:type="spellStart"/>
            <w:proofErr w:type="gramEnd"/>
            <w:r>
              <w:t>inout</w:t>
            </w:r>
            <w:proofErr w:type="spellEnd"/>
            <w:r>
              <w:t xml:space="preserve"> user: </w:t>
            </w:r>
            <w:proofErr w:type="spellStart"/>
            <w:r>
              <w:t>UserPOJO</w:t>
            </w:r>
            <w:proofErr w:type="spellEnd"/>
            <w:r>
              <w:t>)</w:t>
            </w:r>
          </w:p>
        </w:tc>
      </w:tr>
      <w:tr w:rsidR="00076742" w:rsidRPr="00AB2FBB" w14:paraId="4AF0FC66" w14:textId="77777777" w:rsidTr="00576002">
        <w:tblPrEx>
          <w:jc w:val="left"/>
        </w:tblPrEx>
        <w:tc>
          <w:tcPr>
            <w:tcW w:w="4981" w:type="dxa"/>
          </w:tcPr>
          <w:p w14:paraId="35862044" w14:textId="77777777" w:rsidR="00076742" w:rsidRPr="00AB2FBB" w:rsidRDefault="00076742" w:rsidP="00576002">
            <w:pPr>
              <w:rPr>
                <w:i/>
              </w:rPr>
            </w:pPr>
            <w:r>
              <w:rPr>
                <w:i/>
              </w:rPr>
              <w:t>Input</w:t>
            </w:r>
          </w:p>
        </w:tc>
        <w:tc>
          <w:tcPr>
            <w:tcW w:w="4981" w:type="dxa"/>
          </w:tcPr>
          <w:p w14:paraId="7590B15C" w14:textId="77777777" w:rsidR="00076742" w:rsidRPr="00AB2FBB" w:rsidRDefault="00076742" w:rsidP="00576002">
            <w:pPr>
              <w:rPr>
                <w:i/>
              </w:rPr>
            </w:pPr>
            <w:r>
              <w:rPr>
                <w:i/>
              </w:rPr>
              <w:t>Effect</w:t>
            </w:r>
          </w:p>
        </w:tc>
      </w:tr>
      <w:tr w:rsidR="00076742" w14:paraId="38606FA6" w14:textId="77777777" w:rsidTr="00576002">
        <w:tblPrEx>
          <w:jc w:val="left"/>
        </w:tblPrEx>
        <w:tc>
          <w:tcPr>
            <w:tcW w:w="4981" w:type="dxa"/>
          </w:tcPr>
          <w:p w14:paraId="1A0FB723" w14:textId="77777777" w:rsidR="00076742" w:rsidRPr="00752B2D" w:rsidRDefault="00076742" w:rsidP="00576002">
            <w:pPr>
              <w:rPr>
                <w:sz w:val="24"/>
              </w:rPr>
            </w:pPr>
            <w:r w:rsidRPr="00752B2D">
              <w:rPr>
                <w:sz w:val="24"/>
              </w:rPr>
              <w:t>A null parameter</w:t>
            </w:r>
          </w:p>
        </w:tc>
        <w:tc>
          <w:tcPr>
            <w:tcW w:w="4981" w:type="dxa"/>
          </w:tcPr>
          <w:p w14:paraId="67F18AA3" w14:textId="77777777" w:rsidR="00076742" w:rsidRDefault="00076742" w:rsidP="00576002">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076742" w14:paraId="22E7CAB8" w14:textId="77777777" w:rsidTr="00576002">
        <w:tblPrEx>
          <w:jc w:val="left"/>
        </w:tblPrEx>
        <w:tc>
          <w:tcPr>
            <w:tcW w:w="4981" w:type="dxa"/>
          </w:tcPr>
          <w:p w14:paraId="66A80460" w14:textId="77777777" w:rsidR="00076742" w:rsidRDefault="00076742" w:rsidP="00576002">
            <w:r>
              <w:rPr>
                <w:sz w:val="24"/>
              </w:rPr>
              <w:t>Invalid a</w:t>
            </w:r>
            <w:r w:rsidRPr="00752B2D">
              <w:rPr>
                <w:sz w:val="24"/>
              </w:rPr>
              <w:t>rguments</w:t>
            </w:r>
          </w:p>
        </w:tc>
        <w:tc>
          <w:tcPr>
            <w:tcW w:w="4981" w:type="dxa"/>
          </w:tcPr>
          <w:p w14:paraId="56BCC53E" w14:textId="77777777" w:rsidR="00076742" w:rsidRDefault="00076742" w:rsidP="00576002">
            <w:r>
              <w:rPr>
                <w:sz w:val="24"/>
              </w:rPr>
              <w:t xml:space="preserve">An </w:t>
            </w:r>
            <w:proofErr w:type="spellStart"/>
            <w:r>
              <w:rPr>
                <w:sz w:val="24"/>
              </w:rPr>
              <w:t>invalidArgumentException</w:t>
            </w:r>
            <w:proofErr w:type="spellEnd"/>
            <w:r>
              <w:rPr>
                <w:sz w:val="24"/>
              </w:rPr>
              <w:t xml:space="preserve"> is raised.</w:t>
            </w:r>
          </w:p>
        </w:tc>
      </w:tr>
      <w:tr w:rsidR="00076742" w14:paraId="0E00B835" w14:textId="77777777" w:rsidTr="00576002">
        <w:tblPrEx>
          <w:jc w:val="left"/>
        </w:tblPrEx>
        <w:tc>
          <w:tcPr>
            <w:tcW w:w="4981" w:type="dxa"/>
          </w:tcPr>
          <w:p w14:paraId="3158BD9A" w14:textId="77777777" w:rsidR="00076742" w:rsidRPr="00752B2D" w:rsidRDefault="00076742" w:rsidP="00576002">
            <w:pPr>
              <w:rPr>
                <w:sz w:val="24"/>
              </w:rPr>
            </w:pPr>
            <w:r>
              <w:rPr>
                <w:sz w:val="24"/>
              </w:rPr>
              <w:t>Valid arguments</w:t>
            </w:r>
          </w:p>
        </w:tc>
        <w:tc>
          <w:tcPr>
            <w:tcW w:w="4981" w:type="dxa"/>
          </w:tcPr>
          <w:p w14:paraId="346E7EBC" w14:textId="0A5B107F" w:rsidR="00076742" w:rsidRDefault="00076742" w:rsidP="00076742">
            <w:pPr>
              <w:rPr>
                <w:sz w:val="24"/>
              </w:rPr>
            </w:pPr>
            <w:r>
              <w:rPr>
                <w:sz w:val="24"/>
              </w:rPr>
              <w:t xml:space="preserve">The Repository receives the User data and will perform a query to the DB to check if there exists a tuple in the Driving Table, whose attribute </w:t>
            </w:r>
            <w:proofErr w:type="spellStart"/>
            <w:r>
              <w:rPr>
                <w:sz w:val="24"/>
              </w:rPr>
              <w:t>IsActive</w:t>
            </w:r>
            <w:proofErr w:type="spellEnd"/>
            <w:r>
              <w:rPr>
                <w:sz w:val="24"/>
              </w:rPr>
              <w:t xml:space="preserve"> is true, associated to that </w:t>
            </w:r>
            <w:r>
              <w:rPr>
                <w:sz w:val="24"/>
              </w:rPr>
              <w:lastRenderedPageBreak/>
              <w:t>User. The Repository will then forward the resulting Driving POJO if there exists one.</w:t>
            </w:r>
          </w:p>
        </w:tc>
      </w:tr>
    </w:tbl>
    <w:p w14:paraId="6B352B2D" w14:textId="05369D93" w:rsidR="00C8487E" w:rsidRDefault="00C8487E"/>
    <w:tbl>
      <w:tblPr>
        <w:tblStyle w:val="Grigliatabella"/>
        <w:tblW w:w="0" w:type="auto"/>
        <w:jc w:val="center"/>
        <w:tblLook w:val="04A0" w:firstRow="1" w:lastRow="0" w:firstColumn="1" w:lastColumn="0" w:noHBand="0" w:noVBand="1"/>
      </w:tblPr>
      <w:tblGrid>
        <w:gridCol w:w="4981"/>
        <w:gridCol w:w="4981"/>
      </w:tblGrid>
      <w:tr w:rsidR="00076742" w14:paraId="5A690CD0" w14:textId="77777777" w:rsidTr="00576002">
        <w:trPr>
          <w:jc w:val="center"/>
        </w:trPr>
        <w:tc>
          <w:tcPr>
            <w:tcW w:w="9962" w:type="dxa"/>
            <w:gridSpan w:val="2"/>
          </w:tcPr>
          <w:p w14:paraId="2ADC244B" w14:textId="717B2297" w:rsidR="00076742" w:rsidRDefault="00076742" w:rsidP="00076742">
            <w:pPr>
              <w:jc w:val="center"/>
            </w:pPr>
            <w:proofErr w:type="spellStart"/>
            <w:proofErr w:type="gramStart"/>
            <w:r>
              <w:t>FindByDrivenCarAndIsActiveTrue</w:t>
            </w:r>
            <w:proofErr w:type="spellEnd"/>
            <w:r>
              <w:t>(</w:t>
            </w:r>
            <w:proofErr w:type="spellStart"/>
            <w:proofErr w:type="gramEnd"/>
            <w:r>
              <w:t>inout</w:t>
            </w:r>
            <w:proofErr w:type="spellEnd"/>
            <w:r>
              <w:t xml:space="preserve"> car: </w:t>
            </w:r>
            <w:proofErr w:type="spellStart"/>
            <w:r>
              <w:t>CarPOJO</w:t>
            </w:r>
            <w:proofErr w:type="spellEnd"/>
            <w:r>
              <w:t>)</w:t>
            </w:r>
          </w:p>
        </w:tc>
      </w:tr>
      <w:tr w:rsidR="00076742" w:rsidRPr="00AB2FBB" w14:paraId="1A97B11D" w14:textId="77777777" w:rsidTr="00576002">
        <w:tblPrEx>
          <w:jc w:val="left"/>
        </w:tblPrEx>
        <w:tc>
          <w:tcPr>
            <w:tcW w:w="4981" w:type="dxa"/>
          </w:tcPr>
          <w:p w14:paraId="0B1D70EA" w14:textId="77777777" w:rsidR="00076742" w:rsidRPr="00AB2FBB" w:rsidRDefault="00076742" w:rsidP="00576002">
            <w:pPr>
              <w:rPr>
                <w:i/>
              </w:rPr>
            </w:pPr>
            <w:r>
              <w:rPr>
                <w:i/>
              </w:rPr>
              <w:t>Input</w:t>
            </w:r>
          </w:p>
        </w:tc>
        <w:tc>
          <w:tcPr>
            <w:tcW w:w="4981" w:type="dxa"/>
          </w:tcPr>
          <w:p w14:paraId="03818353" w14:textId="77777777" w:rsidR="00076742" w:rsidRPr="00AB2FBB" w:rsidRDefault="00076742" w:rsidP="00576002">
            <w:pPr>
              <w:rPr>
                <w:i/>
              </w:rPr>
            </w:pPr>
            <w:r>
              <w:rPr>
                <w:i/>
              </w:rPr>
              <w:t>Effect</w:t>
            </w:r>
          </w:p>
        </w:tc>
      </w:tr>
      <w:tr w:rsidR="00076742" w14:paraId="20C8DEFF" w14:textId="77777777" w:rsidTr="00576002">
        <w:tblPrEx>
          <w:jc w:val="left"/>
        </w:tblPrEx>
        <w:tc>
          <w:tcPr>
            <w:tcW w:w="4981" w:type="dxa"/>
          </w:tcPr>
          <w:p w14:paraId="48727496" w14:textId="77777777" w:rsidR="00076742" w:rsidRPr="00752B2D" w:rsidRDefault="00076742" w:rsidP="00576002">
            <w:pPr>
              <w:rPr>
                <w:sz w:val="24"/>
              </w:rPr>
            </w:pPr>
            <w:r w:rsidRPr="00752B2D">
              <w:rPr>
                <w:sz w:val="24"/>
              </w:rPr>
              <w:t>A null parameter</w:t>
            </w:r>
          </w:p>
        </w:tc>
        <w:tc>
          <w:tcPr>
            <w:tcW w:w="4981" w:type="dxa"/>
          </w:tcPr>
          <w:p w14:paraId="69EF6A2B" w14:textId="77777777" w:rsidR="00076742" w:rsidRDefault="00076742" w:rsidP="00576002">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076742" w14:paraId="3EA0BE5A" w14:textId="77777777" w:rsidTr="00576002">
        <w:tblPrEx>
          <w:jc w:val="left"/>
        </w:tblPrEx>
        <w:tc>
          <w:tcPr>
            <w:tcW w:w="4981" w:type="dxa"/>
          </w:tcPr>
          <w:p w14:paraId="551F9B47" w14:textId="77777777" w:rsidR="00076742" w:rsidRDefault="00076742" w:rsidP="00576002">
            <w:r>
              <w:rPr>
                <w:sz w:val="24"/>
              </w:rPr>
              <w:t>Invalid a</w:t>
            </w:r>
            <w:r w:rsidRPr="00752B2D">
              <w:rPr>
                <w:sz w:val="24"/>
              </w:rPr>
              <w:t>rguments</w:t>
            </w:r>
          </w:p>
        </w:tc>
        <w:tc>
          <w:tcPr>
            <w:tcW w:w="4981" w:type="dxa"/>
          </w:tcPr>
          <w:p w14:paraId="3894C6F0" w14:textId="77777777" w:rsidR="00076742" w:rsidRDefault="00076742" w:rsidP="00576002">
            <w:r>
              <w:rPr>
                <w:sz w:val="24"/>
              </w:rPr>
              <w:t xml:space="preserve">An </w:t>
            </w:r>
            <w:proofErr w:type="spellStart"/>
            <w:r>
              <w:rPr>
                <w:sz w:val="24"/>
              </w:rPr>
              <w:t>invalidArgumentException</w:t>
            </w:r>
            <w:proofErr w:type="spellEnd"/>
            <w:r>
              <w:rPr>
                <w:sz w:val="24"/>
              </w:rPr>
              <w:t xml:space="preserve"> is raised.</w:t>
            </w:r>
          </w:p>
        </w:tc>
      </w:tr>
      <w:tr w:rsidR="00076742" w14:paraId="4DA49CE9" w14:textId="77777777" w:rsidTr="00576002">
        <w:tblPrEx>
          <w:jc w:val="left"/>
        </w:tblPrEx>
        <w:tc>
          <w:tcPr>
            <w:tcW w:w="4981" w:type="dxa"/>
          </w:tcPr>
          <w:p w14:paraId="37B36261" w14:textId="77777777" w:rsidR="00076742" w:rsidRPr="00752B2D" w:rsidRDefault="00076742" w:rsidP="00576002">
            <w:pPr>
              <w:rPr>
                <w:sz w:val="24"/>
              </w:rPr>
            </w:pPr>
            <w:r>
              <w:rPr>
                <w:sz w:val="24"/>
              </w:rPr>
              <w:t>Valid arguments</w:t>
            </w:r>
          </w:p>
        </w:tc>
        <w:tc>
          <w:tcPr>
            <w:tcW w:w="4981" w:type="dxa"/>
          </w:tcPr>
          <w:p w14:paraId="77D1FB5A" w14:textId="5941AD9D" w:rsidR="00076742" w:rsidRDefault="00076742" w:rsidP="00076742">
            <w:pPr>
              <w:rPr>
                <w:sz w:val="24"/>
              </w:rPr>
            </w:pPr>
            <w:r>
              <w:rPr>
                <w:sz w:val="24"/>
              </w:rPr>
              <w:t xml:space="preserve">The Repository receives the Car data and will perform a query to the DB to check if there exists a tuple in the Driving Table, whose attribute </w:t>
            </w:r>
            <w:proofErr w:type="spellStart"/>
            <w:r>
              <w:rPr>
                <w:sz w:val="24"/>
              </w:rPr>
              <w:t>IsActive</w:t>
            </w:r>
            <w:proofErr w:type="spellEnd"/>
            <w:r>
              <w:rPr>
                <w:sz w:val="24"/>
              </w:rPr>
              <w:t xml:space="preserve"> is true, associated to that Car. The Repository will then forward the resulting Driving POJO if there exists one.</w:t>
            </w:r>
          </w:p>
        </w:tc>
      </w:tr>
    </w:tbl>
    <w:p w14:paraId="1B47C1A2" w14:textId="0F61CAEF" w:rsidR="00076742" w:rsidRDefault="00076742"/>
    <w:p w14:paraId="2C060077" w14:textId="13C03595" w:rsidR="00C85F5C" w:rsidRDefault="00C85F5C" w:rsidP="00E25849">
      <w:pPr>
        <w:pStyle w:val="Titolo4"/>
      </w:pPr>
      <w:proofErr w:type="spellStart"/>
      <w:r>
        <w:t>ManageReservation</w:t>
      </w:r>
      <w:proofErr w:type="spellEnd"/>
      <w:r w:rsidR="009A30F7">
        <w:t xml:space="preserve"> </w:t>
      </w:r>
      <w:r>
        <w:t>Service, Reservation</w:t>
      </w:r>
      <w:r w:rsidR="009A30F7">
        <w:t xml:space="preserve"> </w:t>
      </w:r>
      <w:r>
        <w:t xml:space="preserve">Repository </w:t>
      </w:r>
    </w:p>
    <w:p w14:paraId="60E8B605" w14:textId="77777777" w:rsidR="00C85F5C" w:rsidRPr="00C85F5C" w:rsidRDefault="00C85F5C" w:rsidP="00C85F5C"/>
    <w:tbl>
      <w:tblPr>
        <w:tblStyle w:val="Grigliatabella"/>
        <w:tblW w:w="0" w:type="auto"/>
        <w:jc w:val="center"/>
        <w:tblLook w:val="04A0" w:firstRow="1" w:lastRow="0" w:firstColumn="1" w:lastColumn="0" w:noHBand="0" w:noVBand="1"/>
      </w:tblPr>
      <w:tblGrid>
        <w:gridCol w:w="4981"/>
        <w:gridCol w:w="4981"/>
      </w:tblGrid>
      <w:tr w:rsidR="00C85F5C" w14:paraId="59E13CE5" w14:textId="77777777" w:rsidTr="00576002">
        <w:trPr>
          <w:jc w:val="center"/>
        </w:trPr>
        <w:tc>
          <w:tcPr>
            <w:tcW w:w="9962" w:type="dxa"/>
            <w:gridSpan w:val="2"/>
          </w:tcPr>
          <w:p w14:paraId="69681B03" w14:textId="1073CD4C" w:rsidR="00C85F5C" w:rsidRDefault="00C85F5C" w:rsidP="009A30F7">
            <w:pPr>
              <w:jc w:val="center"/>
            </w:pPr>
            <w:proofErr w:type="spellStart"/>
            <w:proofErr w:type="gramStart"/>
            <w:r>
              <w:t>FindBy</w:t>
            </w:r>
            <w:r w:rsidR="009A30F7">
              <w:t>Reservi</w:t>
            </w:r>
            <w:r>
              <w:t>n</w:t>
            </w:r>
            <w:r w:rsidR="009A30F7">
              <w:t>gUser</w:t>
            </w:r>
            <w:r>
              <w:t>And</w:t>
            </w:r>
            <w:r w:rsidR="009A30F7">
              <w:t>ReservedCarAndIs</w:t>
            </w:r>
            <w:r>
              <w:t>ActiveTrue</w:t>
            </w:r>
            <w:proofErr w:type="spellEnd"/>
            <w:r>
              <w:t>(</w:t>
            </w:r>
            <w:proofErr w:type="spellStart"/>
            <w:proofErr w:type="gramEnd"/>
            <w:r w:rsidR="009A30F7">
              <w:t>inout</w:t>
            </w:r>
            <w:proofErr w:type="spellEnd"/>
            <w:r w:rsidR="009A30F7">
              <w:t xml:space="preserve"> user: </w:t>
            </w:r>
            <w:proofErr w:type="spellStart"/>
            <w:r w:rsidR="009A30F7">
              <w:t>UserPOJO,</w:t>
            </w:r>
            <w:r>
              <w:t>inout</w:t>
            </w:r>
            <w:proofErr w:type="spellEnd"/>
            <w:r>
              <w:t xml:space="preserve"> car: </w:t>
            </w:r>
            <w:proofErr w:type="spellStart"/>
            <w:r>
              <w:t>CarPOJO</w:t>
            </w:r>
            <w:proofErr w:type="spellEnd"/>
            <w:r>
              <w:t>)</w:t>
            </w:r>
          </w:p>
        </w:tc>
      </w:tr>
      <w:tr w:rsidR="00C85F5C" w:rsidRPr="00AB2FBB" w14:paraId="4DB89077" w14:textId="77777777" w:rsidTr="00576002">
        <w:tblPrEx>
          <w:jc w:val="left"/>
        </w:tblPrEx>
        <w:tc>
          <w:tcPr>
            <w:tcW w:w="4981" w:type="dxa"/>
          </w:tcPr>
          <w:p w14:paraId="30EA123B" w14:textId="77777777" w:rsidR="00C85F5C" w:rsidRPr="00AB2FBB" w:rsidRDefault="00C85F5C" w:rsidP="00576002">
            <w:pPr>
              <w:rPr>
                <w:i/>
              </w:rPr>
            </w:pPr>
            <w:r>
              <w:rPr>
                <w:i/>
              </w:rPr>
              <w:t>Input</w:t>
            </w:r>
          </w:p>
        </w:tc>
        <w:tc>
          <w:tcPr>
            <w:tcW w:w="4981" w:type="dxa"/>
          </w:tcPr>
          <w:p w14:paraId="1ECA30A3" w14:textId="77777777" w:rsidR="00C85F5C" w:rsidRPr="00AB2FBB" w:rsidRDefault="00C85F5C" w:rsidP="00576002">
            <w:pPr>
              <w:rPr>
                <w:i/>
              </w:rPr>
            </w:pPr>
            <w:r>
              <w:rPr>
                <w:i/>
              </w:rPr>
              <w:t>Effect</w:t>
            </w:r>
          </w:p>
        </w:tc>
      </w:tr>
      <w:tr w:rsidR="00C85F5C" w14:paraId="0FD06674" w14:textId="77777777" w:rsidTr="00576002">
        <w:tblPrEx>
          <w:jc w:val="left"/>
        </w:tblPrEx>
        <w:tc>
          <w:tcPr>
            <w:tcW w:w="4981" w:type="dxa"/>
          </w:tcPr>
          <w:p w14:paraId="3C8B085C" w14:textId="77777777" w:rsidR="00C85F5C" w:rsidRPr="00752B2D" w:rsidRDefault="00C85F5C" w:rsidP="00576002">
            <w:pPr>
              <w:rPr>
                <w:sz w:val="24"/>
              </w:rPr>
            </w:pPr>
            <w:r w:rsidRPr="00752B2D">
              <w:rPr>
                <w:sz w:val="24"/>
              </w:rPr>
              <w:t>A null parameter</w:t>
            </w:r>
          </w:p>
        </w:tc>
        <w:tc>
          <w:tcPr>
            <w:tcW w:w="4981" w:type="dxa"/>
          </w:tcPr>
          <w:p w14:paraId="3CCC972D" w14:textId="77777777" w:rsidR="00C85F5C" w:rsidRDefault="00C85F5C" w:rsidP="00576002">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C85F5C" w14:paraId="7F1FB910" w14:textId="77777777" w:rsidTr="00576002">
        <w:tblPrEx>
          <w:jc w:val="left"/>
        </w:tblPrEx>
        <w:tc>
          <w:tcPr>
            <w:tcW w:w="4981" w:type="dxa"/>
          </w:tcPr>
          <w:p w14:paraId="48F72018" w14:textId="77777777" w:rsidR="00C85F5C" w:rsidRDefault="00C85F5C" w:rsidP="00576002">
            <w:r>
              <w:rPr>
                <w:sz w:val="24"/>
              </w:rPr>
              <w:t>Invalid a</w:t>
            </w:r>
            <w:r w:rsidRPr="00752B2D">
              <w:rPr>
                <w:sz w:val="24"/>
              </w:rPr>
              <w:t>rguments</w:t>
            </w:r>
          </w:p>
        </w:tc>
        <w:tc>
          <w:tcPr>
            <w:tcW w:w="4981" w:type="dxa"/>
          </w:tcPr>
          <w:p w14:paraId="4B971C26" w14:textId="77777777" w:rsidR="00C85F5C" w:rsidRDefault="00C85F5C" w:rsidP="00576002">
            <w:r>
              <w:rPr>
                <w:sz w:val="24"/>
              </w:rPr>
              <w:t xml:space="preserve">An </w:t>
            </w:r>
            <w:proofErr w:type="spellStart"/>
            <w:r>
              <w:rPr>
                <w:sz w:val="24"/>
              </w:rPr>
              <w:t>invalidArgumentException</w:t>
            </w:r>
            <w:proofErr w:type="spellEnd"/>
            <w:r>
              <w:rPr>
                <w:sz w:val="24"/>
              </w:rPr>
              <w:t xml:space="preserve"> is raised.</w:t>
            </w:r>
          </w:p>
        </w:tc>
      </w:tr>
      <w:tr w:rsidR="00C85F5C" w14:paraId="70F08D9E" w14:textId="77777777" w:rsidTr="00576002">
        <w:tblPrEx>
          <w:jc w:val="left"/>
        </w:tblPrEx>
        <w:tc>
          <w:tcPr>
            <w:tcW w:w="4981" w:type="dxa"/>
          </w:tcPr>
          <w:p w14:paraId="7F0BA427" w14:textId="77777777" w:rsidR="00C85F5C" w:rsidRPr="00752B2D" w:rsidRDefault="00C85F5C" w:rsidP="00576002">
            <w:pPr>
              <w:rPr>
                <w:sz w:val="24"/>
              </w:rPr>
            </w:pPr>
            <w:r>
              <w:rPr>
                <w:sz w:val="24"/>
              </w:rPr>
              <w:t>Valid arguments</w:t>
            </w:r>
          </w:p>
        </w:tc>
        <w:tc>
          <w:tcPr>
            <w:tcW w:w="4981" w:type="dxa"/>
          </w:tcPr>
          <w:p w14:paraId="7CA56A6B" w14:textId="1E6D3087" w:rsidR="00C85F5C" w:rsidRDefault="00C85F5C" w:rsidP="009A30F7">
            <w:pPr>
              <w:rPr>
                <w:sz w:val="24"/>
              </w:rPr>
            </w:pPr>
            <w:r>
              <w:rPr>
                <w:sz w:val="24"/>
              </w:rPr>
              <w:t>The Repository receives the Car data and</w:t>
            </w:r>
            <w:r w:rsidR="009A30F7">
              <w:rPr>
                <w:sz w:val="24"/>
              </w:rPr>
              <w:t xml:space="preserve"> the User data and</w:t>
            </w:r>
            <w:r>
              <w:rPr>
                <w:sz w:val="24"/>
              </w:rPr>
              <w:t xml:space="preserve"> will perform a query to the DB to check if there exists a tuple in the </w:t>
            </w:r>
            <w:r w:rsidR="009A30F7">
              <w:rPr>
                <w:sz w:val="24"/>
              </w:rPr>
              <w:t>Reservation</w:t>
            </w:r>
            <w:r>
              <w:rPr>
                <w:sz w:val="24"/>
              </w:rPr>
              <w:t xml:space="preserve"> Table, whose attribute </w:t>
            </w:r>
            <w:proofErr w:type="spellStart"/>
            <w:r>
              <w:rPr>
                <w:sz w:val="24"/>
              </w:rPr>
              <w:t>IsActive</w:t>
            </w:r>
            <w:proofErr w:type="spellEnd"/>
            <w:r>
              <w:rPr>
                <w:sz w:val="24"/>
              </w:rPr>
              <w:t xml:space="preserve"> is true, associated to that Car</w:t>
            </w:r>
            <w:r w:rsidR="009A30F7">
              <w:rPr>
                <w:sz w:val="24"/>
              </w:rPr>
              <w:t xml:space="preserve"> and that </w:t>
            </w:r>
            <w:proofErr w:type="spellStart"/>
            <w:r w:rsidR="009A30F7">
              <w:rPr>
                <w:sz w:val="24"/>
              </w:rPr>
              <w:t>User</w:t>
            </w:r>
            <w:r>
              <w:rPr>
                <w:sz w:val="24"/>
              </w:rPr>
              <w:t>.The</w:t>
            </w:r>
            <w:proofErr w:type="spellEnd"/>
            <w:r>
              <w:rPr>
                <w:sz w:val="24"/>
              </w:rPr>
              <w:t xml:space="preserve"> Repository will then forward </w:t>
            </w:r>
            <w:r w:rsidR="009A30F7">
              <w:rPr>
                <w:sz w:val="24"/>
              </w:rPr>
              <w:t>the resulting Reservation</w:t>
            </w:r>
            <w:r>
              <w:rPr>
                <w:sz w:val="24"/>
              </w:rPr>
              <w:t xml:space="preserve"> POJO if there exists one.</w:t>
            </w:r>
          </w:p>
        </w:tc>
      </w:tr>
    </w:tbl>
    <w:p w14:paraId="35B2EB9F" w14:textId="670BE9FB" w:rsidR="00C85F5C" w:rsidRDefault="00C85F5C"/>
    <w:tbl>
      <w:tblPr>
        <w:tblStyle w:val="Grigliatabella"/>
        <w:tblW w:w="0" w:type="auto"/>
        <w:jc w:val="center"/>
        <w:tblLook w:val="04A0" w:firstRow="1" w:lastRow="0" w:firstColumn="1" w:lastColumn="0" w:noHBand="0" w:noVBand="1"/>
      </w:tblPr>
      <w:tblGrid>
        <w:gridCol w:w="4981"/>
        <w:gridCol w:w="4981"/>
      </w:tblGrid>
      <w:tr w:rsidR="009A30F7" w14:paraId="66C861E8" w14:textId="77777777" w:rsidTr="00576002">
        <w:trPr>
          <w:jc w:val="center"/>
        </w:trPr>
        <w:tc>
          <w:tcPr>
            <w:tcW w:w="9962" w:type="dxa"/>
            <w:gridSpan w:val="2"/>
          </w:tcPr>
          <w:p w14:paraId="07E13C06" w14:textId="2B387A96" w:rsidR="009A30F7" w:rsidRDefault="009A30F7" w:rsidP="009A30F7">
            <w:pPr>
              <w:jc w:val="center"/>
            </w:pPr>
            <w:proofErr w:type="spellStart"/>
            <w:proofErr w:type="gramStart"/>
            <w:r>
              <w:t>FindByReservingUserAndIsActiveTrue</w:t>
            </w:r>
            <w:proofErr w:type="spellEnd"/>
            <w:r>
              <w:t>(</w:t>
            </w:r>
            <w:proofErr w:type="spellStart"/>
            <w:proofErr w:type="gramEnd"/>
            <w:r>
              <w:t>inout</w:t>
            </w:r>
            <w:proofErr w:type="spellEnd"/>
            <w:r>
              <w:t xml:space="preserve"> user: </w:t>
            </w:r>
            <w:proofErr w:type="spellStart"/>
            <w:r>
              <w:t>UserPOJO</w:t>
            </w:r>
            <w:proofErr w:type="spellEnd"/>
            <w:r>
              <w:t>)</w:t>
            </w:r>
          </w:p>
        </w:tc>
      </w:tr>
      <w:tr w:rsidR="009A30F7" w:rsidRPr="00AB2FBB" w14:paraId="6C12CDBE" w14:textId="77777777" w:rsidTr="00576002">
        <w:tblPrEx>
          <w:jc w:val="left"/>
        </w:tblPrEx>
        <w:tc>
          <w:tcPr>
            <w:tcW w:w="4981" w:type="dxa"/>
          </w:tcPr>
          <w:p w14:paraId="3060F62C" w14:textId="77777777" w:rsidR="009A30F7" w:rsidRPr="00AB2FBB" w:rsidRDefault="009A30F7" w:rsidP="00576002">
            <w:pPr>
              <w:rPr>
                <w:i/>
              </w:rPr>
            </w:pPr>
            <w:r>
              <w:rPr>
                <w:i/>
              </w:rPr>
              <w:t>Input</w:t>
            </w:r>
          </w:p>
        </w:tc>
        <w:tc>
          <w:tcPr>
            <w:tcW w:w="4981" w:type="dxa"/>
          </w:tcPr>
          <w:p w14:paraId="12D0B740" w14:textId="77777777" w:rsidR="009A30F7" w:rsidRPr="00AB2FBB" w:rsidRDefault="009A30F7" w:rsidP="00576002">
            <w:pPr>
              <w:rPr>
                <w:i/>
              </w:rPr>
            </w:pPr>
            <w:r>
              <w:rPr>
                <w:i/>
              </w:rPr>
              <w:t>Effect</w:t>
            </w:r>
          </w:p>
        </w:tc>
      </w:tr>
      <w:tr w:rsidR="009A30F7" w14:paraId="2E3ACDCD" w14:textId="77777777" w:rsidTr="00576002">
        <w:tblPrEx>
          <w:jc w:val="left"/>
        </w:tblPrEx>
        <w:tc>
          <w:tcPr>
            <w:tcW w:w="4981" w:type="dxa"/>
          </w:tcPr>
          <w:p w14:paraId="286BD468" w14:textId="77777777" w:rsidR="009A30F7" w:rsidRPr="00752B2D" w:rsidRDefault="009A30F7" w:rsidP="00576002">
            <w:pPr>
              <w:rPr>
                <w:sz w:val="24"/>
              </w:rPr>
            </w:pPr>
            <w:r w:rsidRPr="00752B2D">
              <w:rPr>
                <w:sz w:val="24"/>
              </w:rPr>
              <w:t>A null parameter</w:t>
            </w:r>
          </w:p>
        </w:tc>
        <w:tc>
          <w:tcPr>
            <w:tcW w:w="4981" w:type="dxa"/>
          </w:tcPr>
          <w:p w14:paraId="4BC0604A" w14:textId="77777777" w:rsidR="009A30F7" w:rsidRDefault="009A30F7" w:rsidP="00576002">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9A30F7" w14:paraId="643E9F4E" w14:textId="77777777" w:rsidTr="00576002">
        <w:tblPrEx>
          <w:jc w:val="left"/>
        </w:tblPrEx>
        <w:tc>
          <w:tcPr>
            <w:tcW w:w="4981" w:type="dxa"/>
          </w:tcPr>
          <w:p w14:paraId="20F5FFED" w14:textId="77777777" w:rsidR="009A30F7" w:rsidRDefault="009A30F7" w:rsidP="00576002">
            <w:r>
              <w:rPr>
                <w:sz w:val="24"/>
              </w:rPr>
              <w:t>Invalid a</w:t>
            </w:r>
            <w:r w:rsidRPr="00752B2D">
              <w:rPr>
                <w:sz w:val="24"/>
              </w:rPr>
              <w:t>rguments</w:t>
            </w:r>
          </w:p>
        </w:tc>
        <w:tc>
          <w:tcPr>
            <w:tcW w:w="4981" w:type="dxa"/>
          </w:tcPr>
          <w:p w14:paraId="1867E165" w14:textId="77777777" w:rsidR="009A30F7" w:rsidRDefault="009A30F7" w:rsidP="00576002">
            <w:r>
              <w:rPr>
                <w:sz w:val="24"/>
              </w:rPr>
              <w:t xml:space="preserve">An </w:t>
            </w:r>
            <w:proofErr w:type="spellStart"/>
            <w:r>
              <w:rPr>
                <w:sz w:val="24"/>
              </w:rPr>
              <w:t>invalidArgumentException</w:t>
            </w:r>
            <w:proofErr w:type="spellEnd"/>
            <w:r>
              <w:rPr>
                <w:sz w:val="24"/>
              </w:rPr>
              <w:t xml:space="preserve"> is raised.</w:t>
            </w:r>
          </w:p>
        </w:tc>
      </w:tr>
      <w:tr w:rsidR="009A30F7" w14:paraId="151B744B" w14:textId="77777777" w:rsidTr="00576002">
        <w:tblPrEx>
          <w:jc w:val="left"/>
        </w:tblPrEx>
        <w:tc>
          <w:tcPr>
            <w:tcW w:w="4981" w:type="dxa"/>
          </w:tcPr>
          <w:p w14:paraId="51725557" w14:textId="77777777" w:rsidR="009A30F7" w:rsidRPr="00752B2D" w:rsidRDefault="009A30F7" w:rsidP="00576002">
            <w:pPr>
              <w:rPr>
                <w:sz w:val="24"/>
              </w:rPr>
            </w:pPr>
            <w:r>
              <w:rPr>
                <w:sz w:val="24"/>
              </w:rPr>
              <w:t>Valid arguments</w:t>
            </w:r>
          </w:p>
        </w:tc>
        <w:tc>
          <w:tcPr>
            <w:tcW w:w="4981" w:type="dxa"/>
          </w:tcPr>
          <w:p w14:paraId="2A40DAED" w14:textId="4F346A73" w:rsidR="009A30F7" w:rsidRDefault="009A30F7" w:rsidP="009A30F7">
            <w:pPr>
              <w:rPr>
                <w:sz w:val="24"/>
              </w:rPr>
            </w:pPr>
            <w:r>
              <w:rPr>
                <w:sz w:val="24"/>
              </w:rPr>
              <w:t xml:space="preserve">The Repository receives the User data and will perform a query to the DB to check if there exists a tuple in the Reservation Table, whose attribute </w:t>
            </w:r>
            <w:proofErr w:type="spellStart"/>
            <w:r>
              <w:rPr>
                <w:sz w:val="24"/>
              </w:rPr>
              <w:t>IsActive</w:t>
            </w:r>
            <w:proofErr w:type="spellEnd"/>
            <w:r>
              <w:rPr>
                <w:sz w:val="24"/>
              </w:rPr>
              <w:t xml:space="preserve"> is true, associated to that </w:t>
            </w:r>
            <w:r>
              <w:rPr>
                <w:sz w:val="24"/>
              </w:rPr>
              <w:lastRenderedPageBreak/>
              <w:t>User. The Repository will then forward the resulting Reservation POJO if there exists one.</w:t>
            </w:r>
          </w:p>
        </w:tc>
      </w:tr>
    </w:tbl>
    <w:p w14:paraId="4F1C331A" w14:textId="1BD9F727" w:rsidR="009A30F7" w:rsidRDefault="009A30F7"/>
    <w:tbl>
      <w:tblPr>
        <w:tblStyle w:val="Grigliatabella"/>
        <w:tblW w:w="0" w:type="auto"/>
        <w:jc w:val="center"/>
        <w:tblLook w:val="04A0" w:firstRow="1" w:lastRow="0" w:firstColumn="1" w:lastColumn="0" w:noHBand="0" w:noVBand="1"/>
      </w:tblPr>
      <w:tblGrid>
        <w:gridCol w:w="4981"/>
        <w:gridCol w:w="4981"/>
      </w:tblGrid>
      <w:tr w:rsidR="009A30F7" w14:paraId="0EEC089E" w14:textId="77777777" w:rsidTr="00576002">
        <w:trPr>
          <w:jc w:val="center"/>
        </w:trPr>
        <w:tc>
          <w:tcPr>
            <w:tcW w:w="9962" w:type="dxa"/>
            <w:gridSpan w:val="2"/>
          </w:tcPr>
          <w:p w14:paraId="448073EC" w14:textId="0D83AB64" w:rsidR="009A30F7" w:rsidRDefault="009A30F7" w:rsidP="009A30F7">
            <w:pPr>
              <w:jc w:val="center"/>
            </w:pPr>
            <w:proofErr w:type="spellStart"/>
            <w:proofErr w:type="gramStart"/>
            <w:r>
              <w:t>FindByReservedCarAndIsActiveTrue</w:t>
            </w:r>
            <w:proofErr w:type="spellEnd"/>
            <w:r>
              <w:t>(</w:t>
            </w:r>
            <w:proofErr w:type="spellStart"/>
            <w:proofErr w:type="gramEnd"/>
            <w:r>
              <w:t>inout</w:t>
            </w:r>
            <w:proofErr w:type="spellEnd"/>
            <w:r>
              <w:t xml:space="preserve"> user: </w:t>
            </w:r>
            <w:proofErr w:type="spellStart"/>
            <w:r>
              <w:t>CarPOJO</w:t>
            </w:r>
            <w:proofErr w:type="spellEnd"/>
            <w:r>
              <w:t>)</w:t>
            </w:r>
          </w:p>
        </w:tc>
      </w:tr>
      <w:tr w:rsidR="009A30F7" w:rsidRPr="00AB2FBB" w14:paraId="70C707A4" w14:textId="77777777" w:rsidTr="00576002">
        <w:tblPrEx>
          <w:jc w:val="left"/>
        </w:tblPrEx>
        <w:tc>
          <w:tcPr>
            <w:tcW w:w="4981" w:type="dxa"/>
          </w:tcPr>
          <w:p w14:paraId="10134DBF" w14:textId="77777777" w:rsidR="009A30F7" w:rsidRPr="00AB2FBB" w:rsidRDefault="009A30F7" w:rsidP="00576002">
            <w:pPr>
              <w:rPr>
                <w:i/>
              </w:rPr>
            </w:pPr>
            <w:r>
              <w:rPr>
                <w:i/>
              </w:rPr>
              <w:t>Input</w:t>
            </w:r>
          </w:p>
        </w:tc>
        <w:tc>
          <w:tcPr>
            <w:tcW w:w="4981" w:type="dxa"/>
          </w:tcPr>
          <w:p w14:paraId="4F9A62A4" w14:textId="77777777" w:rsidR="009A30F7" w:rsidRPr="00AB2FBB" w:rsidRDefault="009A30F7" w:rsidP="00576002">
            <w:pPr>
              <w:rPr>
                <w:i/>
              </w:rPr>
            </w:pPr>
            <w:r>
              <w:rPr>
                <w:i/>
              </w:rPr>
              <w:t>Effect</w:t>
            </w:r>
          </w:p>
        </w:tc>
      </w:tr>
      <w:tr w:rsidR="009A30F7" w14:paraId="32F4C92C" w14:textId="77777777" w:rsidTr="00576002">
        <w:tblPrEx>
          <w:jc w:val="left"/>
        </w:tblPrEx>
        <w:tc>
          <w:tcPr>
            <w:tcW w:w="4981" w:type="dxa"/>
          </w:tcPr>
          <w:p w14:paraId="1E7D0528" w14:textId="77777777" w:rsidR="009A30F7" w:rsidRPr="00752B2D" w:rsidRDefault="009A30F7" w:rsidP="00576002">
            <w:pPr>
              <w:rPr>
                <w:sz w:val="24"/>
              </w:rPr>
            </w:pPr>
            <w:r w:rsidRPr="00752B2D">
              <w:rPr>
                <w:sz w:val="24"/>
              </w:rPr>
              <w:t>A null parameter</w:t>
            </w:r>
          </w:p>
        </w:tc>
        <w:tc>
          <w:tcPr>
            <w:tcW w:w="4981" w:type="dxa"/>
          </w:tcPr>
          <w:p w14:paraId="3D3B9CA2" w14:textId="77777777" w:rsidR="009A30F7" w:rsidRDefault="009A30F7" w:rsidP="00576002">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9A30F7" w14:paraId="7BBFC9AC" w14:textId="77777777" w:rsidTr="00576002">
        <w:tblPrEx>
          <w:jc w:val="left"/>
        </w:tblPrEx>
        <w:tc>
          <w:tcPr>
            <w:tcW w:w="4981" w:type="dxa"/>
          </w:tcPr>
          <w:p w14:paraId="73D65A0C" w14:textId="77777777" w:rsidR="009A30F7" w:rsidRDefault="009A30F7" w:rsidP="00576002">
            <w:r>
              <w:rPr>
                <w:sz w:val="24"/>
              </w:rPr>
              <w:t>Invalid a</w:t>
            </w:r>
            <w:r w:rsidRPr="00752B2D">
              <w:rPr>
                <w:sz w:val="24"/>
              </w:rPr>
              <w:t>rguments</w:t>
            </w:r>
          </w:p>
        </w:tc>
        <w:tc>
          <w:tcPr>
            <w:tcW w:w="4981" w:type="dxa"/>
          </w:tcPr>
          <w:p w14:paraId="01497FFD" w14:textId="77777777" w:rsidR="009A30F7" w:rsidRDefault="009A30F7" w:rsidP="00576002">
            <w:r>
              <w:rPr>
                <w:sz w:val="24"/>
              </w:rPr>
              <w:t xml:space="preserve">An </w:t>
            </w:r>
            <w:proofErr w:type="spellStart"/>
            <w:r>
              <w:rPr>
                <w:sz w:val="24"/>
              </w:rPr>
              <w:t>invalidArgumentException</w:t>
            </w:r>
            <w:proofErr w:type="spellEnd"/>
            <w:r>
              <w:rPr>
                <w:sz w:val="24"/>
              </w:rPr>
              <w:t xml:space="preserve"> is raised.</w:t>
            </w:r>
          </w:p>
        </w:tc>
      </w:tr>
      <w:tr w:rsidR="009A30F7" w14:paraId="5F83DAC2" w14:textId="77777777" w:rsidTr="00576002">
        <w:tblPrEx>
          <w:jc w:val="left"/>
        </w:tblPrEx>
        <w:tc>
          <w:tcPr>
            <w:tcW w:w="4981" w:type="dxa"/>
          </w:tcPr>
          <w:p w14:paraId="07A8D79B" w14:textId="77777777" w:rsidR="009A30F7" w:rsidRPr="00752B2D" w:rsidRDefault="009A30F7" w:rsidP="00576002">
            <w:pPr>
              <w:rPr>
                <w:sz w:val="24"/>
              </w:rPr>
            </w:pPr>
            <w:r>
              <w:rPr>
                <w:sz w:val="24"/>
              </w:rPr>
              <w:t>Valid arguments</w:t>
            </w:r>
          </w:p>
        </w:tc>
        <w:tc>
          <w:tcPr>
            <w:tcW w:w="4981" w:type="dxa"/>
          </w:tcPr>
          <w:p w14:paraId="73640795" w14:textId="7AB13E9D" w:rsidR="009A30F7" w:rsidRDefault="009A30F7" w:rsidP="00576002">
            <w:pPr>
              <w:rPr>
                <w:sz w:val="24"/>
              </w:rPr>
            </w:pPr>
            <w:r>
              <w:rPr>
                <w:sz w:val="24"/>
              </w:rPr>
              <w:t xml:space="preserve">The Repository receives the Car data and will perform a query to the DB to check if there exists a tuple in the Reservation Table, whose attribute </w:t>
            </w:r>
            <w:proofErr w:type="spellStart"/>
            <w:r>
              <w:rPr>
                <w:sz w:val="24"/>
              </w:rPr>
              <w:t>IsActive</w:t>
            </w:r>
            <w:proofErr w:type="spellEnd"/>
            <w:r>
              <w:rPr>
                <w:sz w:val="24"/>
              </w:rPr>
              <w:t xml:space="preserve"> is true, associated to that Car. The Repository will then forward the resulting Reservation POJO if there exists one.</w:t>
            </w:r>
          </w:p>
        </w:tc>
      </w:tr>
    </w:tbl>
    <w:p w14:paraId="13EB49F2" w14:textId="40A47C65" w:rsidR="009A30F7" w:rsidRDefault="009A30F7"/>
    <w:p w14:paraId="014509E2" w14:textId="77777777" w:rsidR="009A30F7" w:rsidRDefault="009A30F7"/>
    <w:p w14:paraId="496358A7" w14:textId="4C43C4BD" w:rsidR="009A30F7" w:rsidRDefault="009A30F7" w:rsidP="00E25849">
      <w:pPr>
        <w:pStyle w:val="Titolo4"/>
      </w:pPr>
      <w:proofErr w:type="spellStart"/>
      <w:r>
        <w:t>ManageDriving</w:t>
      </w:r>
      <w:proofErr w:type="spellEnd"/>
      <w:r>
        <w:t xml:space="preserve"> Service, Reservation Repository </w:t>
      </w:r>
    </w:p>
    <w:p w14:paraId="7B6AC062" w14:textId="5EDF6AC3" w:rsidR="009A30F7" w:rsidRDefault="009A30F7"/>
    <w:tbl>
      <w:tblPr>
        <w:tblStyle w:val="Grigliatabella"/>
        <w:tblW w:w="0" w:type="auto"/>
        <w:jc w:val="center"/>
        <w:tblLook w:val="04A0" w:firstRow="1" w:lastRow="0" w:firstColumn="1" w:lastColumn="0" w:noHBand="0" w:noVBand="1"/>
      </w:tblPr>
      <w:tblGrid>
        <w:gridCol w:w="4981"/>
        <w:gridCol w:w="4981"/>
      </w:tblGrid>
      <w:tr w:rsidR="009A30F7" w14:paraId="6C4262D7" w14:textId="77777777" w:rsidTr="00576002">
        <w:trPr>
          <w:jc w:val="center"/>
        </w:trPr>
        <w:tc>
          <w:tcPr>
            <w:tcW w:w="9962" w:type="dxa"/>
            <w:gridSpan w:val="2"/>
          </w:tcPr>
          <w:p w14:paraId="32150A8C" w14:textId="0C063B89" w:rsidR="009A30F7" w:rsidRDefault="009A30F7" w:rsidP="009A30F7">
            <w:pPr>
              <w:jc w:val="center"/>
            </w:pPr>
            <w:proofErr w:type="spellStart"/>
            <w:proofErr w:type="gramStart"/>
            <w:r>
              <w:t>FindByDrivingUserAndDrivenCarAndIsActiveTrue</w:t>
            </w:r>
            <w:proofErr w:type="spellEnd"/>
            <w:r>
              <w:t>(</w:t>
            </w:r>
            <w:proofErr w:type="spellStart"/>
            <w:proofErr w:type="gramEnd"/>
            <w:r>
              <w:t>inout</w:t>
            </w:r>
            <w:proofErr w:type="spellEnd"/>
            <w:r>
              <w:t xml:space="preserve"> user: </w:t>
            </w:r>
            <w:proofErr w:type="spellStart"/>
            <w:r>
              <w:t>UserPOJO,inout</w:t>
            </w:r>
            <w:proofErr w:type="spellEnd"/>
            <w:r>
              <w:t xml:space="preserve"> car: </w:t>
            </w:r>
            <w:proofErr w:type="spellStart"/>
            <w:r>
              <w:t>CarPOJO</w:t>
            </w:r>
            <w:proofErr w:type="spellEnd"/>
            <w:r>
              <w:t>)</w:t>
            </w:r>
          </w:p>
        </w:tc>
      </w:tr>
      <w:tr w:rsidR="009A30F7" w:rsidRPr="00AB2FBB" w14:paraId="2FC23F3C" w14:textId="77777777" w:rsidTr="00576002">
        <w:tblPrEx>
          <w:jc w:val="left"/>
        </w:tblPrEx>
        <w:tc>
          <w:tcPr>
            <w:tcW w:w="4981" w:type="dxa"/>
          </w:tcPr>
          <w:p w14:paraId="49D6C4F8" w14:textId="77777777" w:rsidR="009A30F7" w:rsidRPr="00AB2FBB" w:rsidRDefault="009A30F7" w:rsidP="00576002">
            <w:pPr>
              <w:rPr>
                <w:i/>
              </w:rPr>
            </w:pPr>
            <w:r>
              <w:rPr>
                <w:i/>
              </w:rPr>
              <w:t>Input</w:t>
            </w:r>
          </w:p>
        </w:tc>
        <w:tc>
          <w:tcPr>
            <w:tcW w:w="4981" w:type="dxa"/>
          </w:tcPr>
          <w:p w14:paraId="4F4F4977" w14:textId="77777777" w:rsidR="009A30F7" w:rsidRPr="00AB2FBB" w:rsidRDefault="009A30F7" w:rsidP="00576002">
            <w:pPr>
              <w:rPr>
                <w:i/>
              </w:rPr>
            </w:pPr>
            <w:r>
              <w:rPr>
                <w:i/>
              </w:rPr>
              <w:t>Effect</w:t>
            </w:r>
          </w:p>
        </w:tc>
      </w:tr>
      <w:tr w:rsidR="009A30F7" w14:paraId="2BE6FE2A" w14:textId="77777777" w:rsidTr="00576002">
        <w:tblPrEx>
          <w:jc w:val="left"/>
        </w:tblPrEx>
        <w:tc>
          <w:tcPr>
            <w:tcW w:w="4981" w:type="dxa"/>
          </w:tcPr>
          <w:p w14:paraId="4A00B4F1" w14:textId="77777777" w:rsidR="009A30F7" w:rsidRPr="00752B2D" w:rsidRDefault="009A30F7" w:rsidP="00576002">
            <w:pPr>
              <w:rPr>
                <w:sz w:val="24"/>
              </w:rPr>
            </w:pPr>
            <w:r w:rsidRPr="00752B2D">
              <w:rPr>
                <w:sz w:val="24"/>
              </w:rPr>
              <w:t>A null parameter</w:t>
            </w:r>
          </w:p>
        </w:tc>
        <w:tc>
          <w:tcPr>
            <w:tcW w:w="4981" w:type="dxa"/>
          </w:tcPr>
          <w:p w14:paraId="182A5AB8" w14:textId="77777777" w:rsidR="009A30F7" w:rsidRDefault="009A30F7" w:rsidP="00576002">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9A30F7" w14:paraId="28869505" w14:textId="77777777" w:rsidTr="00576002">
        <w:tblPrEx>
          <w:jc w:val="left"/>
        </w:tblPrEx>
        <w:tc>
          <w:tcPr>
            <w:tcW w:w="4981" w:type="dxa"/>
          </w:tcPr>
          <w:p w14:paraId="57B1695F" w14:textId="77777777" w:rsidR="009A30F7" w:rsidRDefault="009A30F7" w:rsidP="00576002">
            <w:r>
              <w:rPr>
                <w:sz w:val="24"/>
              </w:rPr>
              <w:t>Invalid a</w:t>
            </w:r>
            <w:r w:rsidRPr="00752B2D">
              <w:rPr>
                <w:sz w:val="24"/>
              </w:rPr>
              <w:t>rguments</w:t>
            </w:r>
          </w:p>
        </w:tc>
        <w:tc>
          <w:tcPr>
            <w:tcW w:w="4981" w:type="dxa"/>
          </w:tcPr>
          <w:p w14:paraId="4C2452BA" w14:textId="77777777" w:rsidR="009A30F7" w:rsidRDefault="009A30F7" w:rsidP="00576002">
            <w:r>
              <w:rPr>
                <w:sz w:val="24"/>
              </w:rPr>
              <w:t xml:space="preserve">An </w:t>
            </w:r>
            <w:proofErr w:type="spellStart"/>
            <w:r>
              <w:rPr>
                <w:sz w:val="24"/>
              </w:rPr>
              <w:t>invalidArgumentException</w:t>
            </w:r>
            <w:proofErr w:type="spellEnd"/>
            <w:r>
              <w:rPr>
                <w:sz w:val="24"/>
              </w:rPr>
              <w:t xml:space="preserve"> is raised.</w:t>
            </w:r>
          </w:p>
        </w:tc>
      </w:tr>
      <w:tr w:rsidR="009A30F7" w14:paraId="7A10744C" w14:textId="77777777" w:rsidTr="00576002">
        <w:tblPrEx>
          <w:jc w:val="left"/>
        </w:tblPrEx>
        <w:tc>
          <w:tcPr>
            <w:tcW w:w="4981" w:type="dxa"/>
          </w:tcPr>
          <w:p w14:paraId="4E0FA66D" w14:textId="77777777" w:rsidR="009A30F7" w:rsidRPr="00752B2D" w:rsidRDefault="009A30F7" w:rsidP="00576002">
            <w:pPr>
              <w:rPr>
                <w:sz w:val="24"/>
              </w:rPr>
            </w:pPr>
            <w:r>
              <w:rPr>
                <w:sz w:val="24"/>
              </w:rPr>
              <w:t>Valid arguments</w:t>
            </w:r>
          </w:p>
        </w:tc>
        <w:tc>
          <w:tcPr>
            <w:tcW w:w="4981" w:type="dxa"/>
          </w:tcPr>
          <w:p w14:paraId="4970739F" w14:textId="6833600B" w:rsidR="009A30F7" w:rsidRDefault="009A30F7" w:rsidP="009A30F7">
            <w:pPr>
              <w:rPr>
                <w:sz w:val="24"/>
              </w:rPr>
            </w:pPr>
            <w:r>
              <w:rPr>
                <w:sz w:val="24"/>
              </w:rPr>
              <w:t xml:space="preserve">The Repository receives the Car data and the User data and will perform a query to the DB to check if there exists a tuple in the Driving Table, whose attribute </w:t>
            </w:r>
            <w:proofErr w:type="spellStart"/>
            <w:r>
              <w:rPr>
                <w:sz w:val="24"/>
              </w:rPr>
              <w:t>IsActive</w:t>
            </w:r>
            <w:proofErr w:type="spellEnd"/>
            <w:r>
              <w:rPr>
                <w:sz w:val="24"/>
              </w:rPr>
              <w:t xml:space="preserve"> is true, associated to that Car and that User. The Repository will then forward the resulting Driving POJO if there exists one.</w:t>
            </w:r>
          </w:p>
        </w:tc>
      </w:tr>
    </w:tbl>
    <w:p w14:paraId="3C0FAE74" w14:textId="56286B27" w:rsidR="009A30F7" w:rsidRDefault="009A30F7"/>
    <w:tbl>
      <w:tblPr>
        <w:tblStyle w:val="Grigliatabella"/>
        <w:tblW w:w="0" w:type="auto"/>
        <w:jc w:val="center"/>
        <w:tblLook w:val="04A0" w:firstRow="1" w:lastRow="0" w:firstColumn="1" w:lastColumn="0" w:noHBand="0" w:noVBand="1"/>
      </w:tblPr>
      <w:tblGrid>
        <w:gridCol w:w="4981"/>
        <w:gridCol w:w="4981"/>
      </w:tblGrid>
      <w:tr w:rsidR="009A30F7" w14:paraId="390C1A61" w14:textId="77777777" w:rsidTr="00576002">
        <w:trPr>
          <w:jc w:val="center"/>
        </w:trPr>
        <w:tc>
          <w:tcPr>
            <w:tcW w:w="9962" w:type="dxa"/>
            <w:gridSpan w:val="2"/>
          </w:tcPr>
          <w:p w14:paraId="0CCD3F8F" w14:textId="023B7364" w:rsidR="009A30F7" w:rsidRDefault="009A30F7" w:rsidP="00576002">
            <w:pPr>
              <w:jc w:val="center"/>
            </w:pPr>
            <w:proofErr w:type="spellStart"/>
            <w:proofErr w:type="gramStart"/>
            <w:r>
              <w:t>FindBy</w:t>
            </w:r>
            <w:r w:rsidR="002F4569">
              <w:t>Drivin</w:t>
            </w:r>
            <w:r>
              <w:t>gUserAndIsActiveTrue</w:t>
            </w:r>
            <w:proofErr w:type="spellEnd"/>
            <w:r>
              <w:t>(</w:t>
            </w:r>
            <w:proofErr w:type="spellStart"/>
            <w:proofErr w:type="gramEnd"/>
            <w:r>
              <w:t>inout</w:t>
            </w:r>
            <w:proofErr w:type="spellEnd"/>
            <w:r>
              <w:t xml:space="preserve"> user: </w:t>
            </w:r>
            <w:proofErr w:type="spellStart"/>
            <w:r>
              <w:t>UserPOJO</w:t>
            </w:r>
            <w:proofErr w:type="spellEnd"/>
            <w:r>
              <w:t>)</w:t>
            </w:r>
          </w:p>
        </w:tc>
      </w:tr>
      <w:tr w:rsidR="009A30F7" w:rsidRPr="00AB2FBB" w14:paraId="5F0D4523" w14:textId="77777777" w:rsidTr="00576002">
        <w:tblPrEx>
          <w:jc w:val="left"/>
        </w:tblPrEx>
        <w:tc>
          <w:tcPr>
            <w:tcW w:w="4981" w:type="dxa"/>
          </w:tcPr>
          <w:p w14:paraId="205CD561" w14:textId="77777777" w:rsidR="009A30F7" w:rsidRPr="00AB2FBB" w:rsidRDefault="009A30F7" w:rsidP="00576002">
            <w:pPr>
              <w:rPr>
                <w:i/>
              </w:rPr>
            </w:pPr>
            <w:r>
              <w:rPr>
                <w:i/>
              </w:rPr>
              <w:t>Input</w:t>
            </w:r>
          </w:p>
        </w:tc>
        <w:tc>
          <w:tcPr>
            <w:tcW w:w="4981" w:type="dxa"/>
          </w:tcPr>
          <w:p w14:paraId="2472B16C" w14:textId="77777777" w:rsidR="009A30F7" w:rsidRPr="00AB2FBB" w:rsidRDefault="009A30F7" w:rsidP="00576002">
            <w:pPr>
              <w:rPr>
                <w:i/>
              </w:rPr>
            </w:pPr>
            <w:r>
              <w:rPr>
                <w:i/>
              </w:rPr>
              <w:t>Effect</w:t>
            </w:r>
          </w:p>
        </w:tc>
      </w:tr>
      <w:tr w:rsidR="009A30F7" w14:paraId="08F8F426" w14:textId="77777777" w:rsidTr="00576002">
        <w:tblPrEx>
          <w:jc w:val="left"/>
        </w:tblPrEx>
        <w:tc>
          <w:tcPr>
            <w:tcW w:w="4981" w:type="dxa"/>
          </w:tcPr>
          <w:p w14:paraId="1B2245CE" w14:textId="77777777" w:rsidR="009A30F7" w:rsidRPr="00752B2D" w:rsidRDefault="009A30F7" w:rsidP="00576002">
            <w:pPr>
              <w:rPr>
                <w:sz w:val="24"/>
              </w:rPr>
            </w:pPr>
            <w:r w:rsidRPr="00752B2D">
              <w:rPr>
                <w:sz w:val="24"/>
              </w:rPr>
              <w:t>A null parameter</w:t>
            </w:r>
          </w:p>
        </w:tc>
        <w:tc>
          <w:tcPr>
            <w:tcW w:w="4981" w:type="dxa"/>
          </w:tcPr>
          <w:p w14:paraId="0CDCAD81" w14:textId="77777777" w:rsidR="009A30F7" w:rsidRDefault="009A30F7" w:rsidP="00576002">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9A30F7" w14:paraId="7D9D3D31" w14:textId="77777777" w:rsidTr="00576002">
        <w:tblPrEx>
          <w:jc w:val="left"/>
        </w:tblPrEx>
        <w:tc>
          <w:tcPr>
            <w:tcW w:w="4981" w:type="dxa"/>
          </w:tcPr>
          <w:p w14:paraId="51BB17D1" w14:textId="77777777" w:rsidR="009A30F7" w:rsidRDefault="009A30F7" w:rsidP="00576002">
            <w:r>
              <w:rPr>
                <w:sz w:val="24"/>
              </w:rPr>
              <w:t>Invalid a</w:t>
            </w:r>
            <w:r w:rsidRPr="00752B2D">
              <w:rPr>
                <w:sz w:val="24"/>
              </w:rPr>
              <w:t>rguments</w:t>
            </w:r>
          </w:p>
        </w:tc>
        <w:tc>
          <w:tcPr>
            <w:tcW w:w="4981" w:type="dxa"/>
          </w:tcPr>
          <w:p w14:paraId="118D87BE" w14:textId="77777777" w:rsidR="009A30F7" w:rsidRDefault="009A30F7" w:rsidP="00576002">
            <w:r>
              <w:rPr>
                <w:sz w:val="24"/>
              </w:rPr>
              <w:t xml:space="preserve">An </w:t>
            </w:r>
            <w:proofErr w:type="spellStart"/>
            <w:r>
              <w:rPr>
                <w:sz w:val="24"/>
              </w:rPr>
              <w:t>invalidArgumentException</w:t>
            </w:r>
            <w:proofErr w:type="spellEnd"/>
            <w:r>
              <w:rPr>
                <w:sz w:val="24"/>
              </w:rPr>
              <w:t xml:space="preserve"> is raised.</w:t>
            </w:r>
          </w:p>
        </w:tc>
      </w:tr>
      <w:tr w:rsidR="009A30F7" w14:paraId="56C8E040" w14:textId="77777777" w:rsidTr="00576002">
        <w:tblPrEx>
          <w:jc w:val="left"/>
        </w:tblPrEx>
        <w:tc>
          <w:tcPr>
            <w:tcW w:w="4981" w:type="dxa"/>
          </w:tcPr>
          <w:p w14:paraId="14417159" w14:textId="77777777" w:rsidR="009A30F7" w:rsidRPr="00752B2D" w:rsidRDefault="009A30F7" w:rsidP="00576002">
            <w:pPr>
              <w:rPr>
                <w:sz w:val="24"/>
              </w:rPr>
            </w:pPr>
            <w:r>
              <w:rPr>
                <w:sz w:val="24"/>
              </w:rPr>
              <w:t>Valid arguments</w:t>
            </w:r>
          </w:p>
        </w:tc>
        <w:tc>
          <w:tcPr>
            <w:tcW w:w="4981" w:type="dxa"/>
          </w:tcPr>
          <w:p w14:paraId="2DA61037" w14:textId="7173177B" w:rsidR="009A30F7" w:rsidRDefault="009A30F7" w:rsidP="002F4569">
            <w:pPr>
              <w:rPr>
                <w:sz w:val="24"/>
              </w:rPr>
            </w:pPr>
            <w:r>
              <w:rPr>
                <w:sz w:val="24"/>
              </w:rPr>
              <w:t xml:space="preserve">The Repository receives the User data and will perform a query to the DB to check if there exists a tuple in the </w:t>
            </w:r>
            <w:r w:rsidR="002F4569">
              <w:rPr>
                <w:sz w:val="24"/>
              </w:rPr>
              <w:t>Driving</w:t>
            </w:r>
            <w:r>
              <w:rPr>
                <w:sz w:val="24"/>
              </w:rPr>
              <w:t xml:space="preserve"> Table, whose attribute </w:t>
            </w:r>
            <w:proofErr w:type="spellStart"/>
            <w:r>
              <w:rPr>
                <w:sz w:val="24"/>
              </w:rPr>
              <w:t>IsActive</w:t>
            </w:r>
            <w:proofErr w:type="spellEnd"/>
            <w:r>
              <w:rPr>
                <w:sz w:val="24"/>
              </w:rPr>
              <w:t xml:space="preserve"> is true, associated to that </w:t>
            </w:r>
            <w:r>
              <w:rPr>
                <w:sz w:val="24"/>
              </w:rPr>
              <w:lastRenderedPageBreak/>
              <w:t xml:space="preserve">User. The Repository will then forward </w:t>
            </w:r>
            <w:r w:rsidR="002F4569">
              <w:rPr>
                <w:sz w:val="24"/>
              </w:rPr>
              <w:t>the resulting Driving</w:t>
            </w:r>
            <w:r>
              <w:rPr>
                <w:sz w:val="24"/>
              </w:rPr>
              <w:t xml:space="preserve"> POJO if there exists one.</w:t>
            </w:r>
          </w:p>
        </w:tc>
      </w:tr>
    </w:tbl>
    <w:p w14:paraId="67A3AA68" w14:textId="1428804F" w:rsidR="009A30F7" w:rsidRDefault="009A30F7"/>
    <w:tbl>
      <w:tblPr>
        <w:tblStyle w:val="Grigliatabella"/>
        <w:tblW w:w="0" w:type="auto"/>
        <w:jc w:val="center"/>
        <w:tblLook w:val="04A0" w:firstRow="1" w:lastRow="0" w:firstColumn="1" w:lastColumn="0" w:noHBand="0" w:noVBand="1"/>
      </w:tblPr>
      <w:tblGrid>
        <w:gridCol w:w="4981"/>
        <w:gridCol w:w="4981"/>
      </w:tblGrid>
      <w:tr w:rsidR="002F4569" w14:paraId="3F85C58C" w14:textId="77777777" w:rsidTr="00576002">
        <w:trPr>
          <w:jc w:val="center"/>
        </w:trPr>
        <w:tc>
          <w:tcPr>
            <w:tcW w:w="9962" w:type="dxa"/>
            <w:gridSpan w:val="2"/>
          </w:tcPr>
          <w:p w14:paraId="511F7985" w14:textId="19E479F1" w:rsidR="002F4569" w:rsidRDefault="002F4569" w:rsidP="002F4569">
            <w:pPr>
              <w:jc w:val="center"/>
            </w:pPr>
            <w:proofErr w:type="spellStart"/>
            <w:proofErr w:type="gramStart"/>
            <w:r>
              <w:t>FindByDrivingCarAndIsActiveTrue</w:t>
            </w:r>
            <w:proofErr w:type="spellEnd"/>
            <w:r>
              <w:t>(</w:t>
            </w:r>
            <w:proofErr w:type="spellStart"/>
            <w:proofErr w:type="gramEnd"/>
            <w:r>
              <w:t>inout</w:t>
            </w:r>
            <w:proofErr w:type="spellEnd"/>
            <w:r>
              <w:t xml:space="preserve"> user: </w:t>
            </w:r>
            <w:proofErr w:type="spellStart"/>
            <w:r>
              <w:t>CarPOJO</w:t>
            </w:r>
            <w:proofErr w:type="spellEnd"/>
            <w:r>
              <w:t>)</w:t>
            </w:r>
          </w:p>
        </w:tc>
      </w:tr>
      <w:tr w:rsidR="002F4569" w:rsidRPr="00AB2FBB" w14:paraId="48EC4417" w14:textId="77777777" w:rsidTr="00576002">
        <w:tblPrEx>
          <w:jc w:val="left"/>
        </w:tblPrEx>
        <w:tc>
          <w:tcPr>
            <w:tcW w:w="4981" w:type="dxa"/>
          </w:tcPr>
          <w:p w14:paraId="09F86AB9" w14:textId="77777777" w:rsidR="002F4569" w:rsidRPr="00AB2FBB" w:rsidRDefault="002F4569" w:rsidP="00576002">
            <w:pPr>
              <w:rPr>
                <w:i/>
              </w:rPr>
            </w:pPr>
            <w:r>
              <w:rPr>
                <w:i/>
              </w:rPr>
              <w:t>Input</w:t>
            </w:r>
          </w:p>
        </w:tc>
        <w:tc>
          <w:tcPr>
            <w:tcW w:w="4981" w:type="dxa"/>
          </w:tcPr>
          <w:p w14:paraId="1A22ED09" w14:textId="77777777" w:rsidR="002F4569" w:rsidRPr="00AB2FBB" w:rsidRDefault="002F4569" w:rsidP="00576002">
            <w:pPr>
              <w:rPr>
                <w:i/>
              </w:rPr>
            </w:pPr>
            <w:r>
              <w:rPr>
                <w:i/>
              </w:rPr>
              <w:t>Effect</w:t>
            </w:r>
          </w:p>
        </w:tc>
      </w:tr>
      <w:tr w:rsidR="002F4569" w14:paraId="086F1274" w14:textId="77777777" w:rsidTr="00576002">
        <w:tblPrEx>
          <w:jc w:val="left"/>
        </w:tblPrEx>
        <w:tc>
          <w:tcPr>
            <w:tcW w:w="4981" w:type="dxa"/>
          </w:tcPr>
          <w:p w14:paraId="2AFD0DAF" w14:textId="77777777" w:rsidR="002F4569" w:rsidRPr="00752B2D" w:rsidRDefault="002F4569" w:rsidP="00576002">
            <w:pPr>
              <w:rPr>
                <w:sz w:val="24"/>
              </w:rPr>
            </w:pPr>
            <w:r w:rsidRPr="00752B2D">
              <w:rPr>
                <w:sz w:val="24"/>
              </w:rPr>
              <w:t>A null parameter</w:t>
            </w:r>
          </w:p>
        </w:tc>
        <w:tc>
          <w:tcPr>
            <w:tcW w:w="4981" w:type="dxa"/>
          </w:tcPr>
          <w:p w14:paraId="4902B88F" w14:textId="77777777" w:rsidR="002F4569" w:rsidRDefault="002F4569" w:rsidP="00576002">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2F4569" w14:paraId="319CE674" w14:textId="77777777" w:rsidTr="00576002">
        <w:tblPrEx>
          <w:jc w:val="left"/>
        </w:tblPrEx>
        <w:tc>
          <w:tcPr>
            <w:tcW w:w="4981" w:type="dxa"/>
          </w:tcPr>
          <w:p w14:paraId="2823B114" w14:textId="77777777" w:rsidR="002F4569" w:rsidRDefault="002F4569" w:rsidP="00576002">
            <w:r>
              <w:rPr>
                <w:sz w:val="24"/>
              </w:rPr>
              <w:t>Invalid a</w:t>
            </w:r>
            <w:r w:rsidRPr="00752B2D">
              <w:rPr>
                <w:sz w:val="24"/>
              </w:rPr>
              <w:t>rguments</w:t>
            </w:r>
          </w:p>
        </w:tc>
        <w:tc>
          <w:tcPr>
            <w:tcW w:w="4981" w:type="dxa"/>
          </w:tcPr>
          <w:p w14:paraId="7C4D03EF" w14:textId="77777777" w:rsidR="002F4569" w:rsidRDefault="002F4569" w:rsidP="00576002">
            <w:r>
              <w:rPr>
                <w:sz w:val="24"/>
              </w:rPr>
              <w:t xml:space="preserve">An </w:t>
            </w:r>
            <w:proofErr w:type="spellStart"/>
            <w:r>
              <w:rPr>
                <w:sz w:val="24"/>
              </w:rPr>
              <w:t>invalidArgumentException</w:t>
            </w:r>
            <w:proofErr w:type="spellEnd"/>
            <w:r>
              <w:rPr>
                <w:sz w:val="24"/>
              </w:rPr>
              <w:t xml:space="preserve"> is raised.</w:t>
            </w:r>
          </w:p>
        </w:tc>
      </w:tr>
      <w:tr w:rsidR="002F4569" w14:paraId="0C927B6A" w14:textId="77777777" w:rsidTr="00576002">
        <w:tblPrEx>
          <w:jc w:val="left"/>
        </w:tblPrEx>
        <w:tc>
          <w:tcPr>
            <w:tcW w:w="4981" w:type="dxa"/>
          </w:tcPr>
          <w:p w14:paraId="6B41C914" w14:textId="77777777" w:rsidR="002F4569" w:rsidRPr="00752B2D" w:rsidRDefault="002F4569" w:rsidP="00576002">
            <w:pPr>
              <w:rPr>
                <w:sz w:val="24"/>
              </w:rPr>
            </w:pPr>
            <w:r>
              <w:rPr>
                <w:sz w:val="24"/>
              </w:rPr>
              <w:t>Valid arguments</w:t>
            </w:r>
          </w:p>
        </w:tc>
        <w:tc>
          <w:tcPr>
            <w:tcW w:w="4981" w:type="dxa"/>
          </w:tcPr>
          <w:p w14:paraId="55CBF568" w14:textId="2A49333A" w:rsidR="002F4569" w:rsidRDefault="002F4569" w:rsidP="002F4569">
            <w:pPr>
              <w:rPr>
                <w:sz w:val="24"/>
              </w:rPr>
            </w:pPr>
            <w:r>
              <w:rPr>
                <w:sz w:val="24"/>
              </w:rPr>
              <w:t xml:space="preserve">The Repository receives the Car data and will perform a query to the DB to check if there exists a tuple in the Driving Table, whose attribute </w:t>
            </w:r>
            <w:proofErr w:type="spellStart"/>
            <w:r>
              <w:rPr>
                <w:sz w:val="24"/>
              </w:rPr>
              <w:t>IsActive</w:t>
            </w:r>
            <w:proofErr w:type="spellEnd"/>
            <w:r>
              <w:rPr>
                <w:sz w:val="24"/>
              </w:rPr>
              <w:t xml:space="preserve"> is true, associated to that Car. The Repository will then forward the resulting Driving POJO if there exists one.</w:t>
            </w:r>
          </w:p>
        </w:tc>
      </w:tr>
    </w:tbl>
    <w:p w14:paraId="70CF05D4" w14:textId="6CF5A7F7" w:rsidR="002F4569" w:rsidRDefault="002F4569"/>
    <w:p w14:paraId="273999BB" w14:textId="67CB5D18" w:rsidR="002F4569" w:rsidRDefault="002F4569"/>
    <w:p w14:paraId="7FBF4A77" w14:textId="6898B4E2" w:rsidR="002F4569" w:rsidRDefault="002F4569"/>
    <w:p w14:paraId="16A3559E" w14:textId="06694D18" w:rsidR="002F4569" w:rsidRDefault="002F4569" w:rsidP="00E25849">
      <w:pPr>
        <w:pStyle w:val="Titolo4"/>
      </w:pPr>
      <w:proofErr w:type="spellStart"/>
      <w:r>
        <w:t>ManageDriving</w:t>
      </w:r>
      <w:proofErr w:type="spellEnd"/>
      <w:r>
        <w:t xml:space="preserve"> Service, Banking Repository </w:t>
      </w:r>
    </w:p>
    <w:p w14:paraId="13A97AE5" w14:textId="77777777" w:rsidR="002F4569" w:rsidRDefault="002F4569" w:rsidP="002F4569">
      <w:r>
        <w:t>There are no non-native Spring methods of the Banking Repository called by the Banking Service. The unique method called by the Banking Service in this case is the native Spring method “save”.</w:t>
      </w:r>
    </w:p>
    <w:p w14:paraId="356CCAA9" w14:textId="2A632AC7" w:rsidR="002F4569" w:rsidRDefault="00316E36" w:rsidP="00E25849">
      <w:pPr>
        <w:pStyle w:val="Titolo4"/>
      </w:pPr>
      <w:proofErr w:type="spellStart"/>
      <w:r>
        <w:t>ManageDriving</w:t>
      </w:r>
      <w:proofErr w:type="spellEnd"/>
      <w:r>
        <w:t xml:space="preserve"> Service, Car</w:t>
      </w:r>
      <w:r w:rsidR="00170708">
        <w:t xml:space="preserve"> Repository </w:t>
      </w:r>
    </w:p>
    <w:tbl>
      <w:tblPr>
        <w:tblStyle w:val="Grigliatabella"/>
        <w:tblW w:w="0" w:type="auto"/>
        <w:jc w:val="center"/>
        <w:tblLook w:val="04A0" w:firstRow="1" w:lastRow="0" w:firstColumn="1" w:lastColumn="0" w:noHBand="0" w:noVBand="1"/>
      </w:tblPr>
      <w:tblGrid>
        <w:gridCol w:w="4981"/>
        <w:gridCol w:w="4981"/>
      </w:tblGrid>
      <w:tr w:rsidR="002F4569" w14:paraId="31AB0FA5" w14:textId="77777777" w:rsidTr="00576002">
        <w:trPr>
          <w:jc w:val="center"/>
        </w:trPr>
        <w:tc>
          <w:tcPr>
            <w:tcW w:w="9962" w:type="dxa"/>
            <w:gridSpan w:val="2"/>
          </w:tcPr>
          <w:p w14:paraId="7C49AE27" w14:textId="766433C1" w:rsidR="002F4569" w:rsidRDefault="002F4569" w:rsidP="002F4569">
            <w:pPr>
              <w:jc w:val="center"/>
            </w:pPr>
            <w:proofErr w:type="spellStart"/>
            <w:proofErr w:type="gramStart"/>
            <w:r>
              <w:t>FindByPlateNumber</w:t>
            </w:r>
            <w:proofErr w:type="spellEnd"/>
            <w:r>
              <w:t>(</w:t>
            </w:r>
            <w:proofErr w:type="spellStart"/>
            <w:proofErr w:type="gramEnd"/>
            <w:r>
              <w:t>inout</w:t>
            </w:r>
            <w:proofErr w:type="spellEnd"/>
            <w:r>
              <w:t xml:space="preserve"> </w:t>
            </w:r>
            <w:proofErr w:type="spellStart"/>
            <w:r>
              <w:t>plateNumber</w:t>
            </w:r>
            <w:proofErr w:type="spellEnd"/>
            <w:r>
              <w:t>: string)</w:t>
            </w:r>
          </w:p>
        </w:tc>
      </w:tr>
      <w:tr w:rsidR="002F4569" w:rsidRPr="00AB2FBB" w14:paraId="761D0EE6" w14:textId="77777777" w:rsidTr="00576002">
        <w:tblPrEx>
          <w:jc w:val="left"/>
        </w:tblPrEx>
        <w:tc>
          <w:tcPr>
            <w:tcW w:w="4981" w:type="dxa"/>
          </w:tcPr>
          <w:p w14:paraId="0A8401FD" w14:textId="77777777" w:rsidR="002F4569" w:rsidRPr="00AB2FBB" w:rsidRDefault="002F4569" w:rsidP="00576002">
            <w:pPr>
              <w:rPr>
                <w:i/>
              </w:rPr>
            </w:pPr>
            <w:r>
              <w:rPr>
                <w:i/>
              </w:rPr>
              <w:t>Input</w:t>
            </w:r>
          </w:p>
        </w:tc>
        <w:tc>
          <w:tcPr>
            <w:tcW w:w="4981" w:type="dxa"/>
          </w:tcPr>
          <w:p w14:paraId="054D009C" w14:textId="77777777" w:rsidR="002F4569" w:rsidRPr="00AB2FBB" w:rsidRDefault="002F4569" w:rsidP="00576002">
            <w:pPr>
              <w:rPr>
                <w:i/>
              </w:rPr>
            </w:pPr>
            <w:r>
              <w:rPr>
                <w:i/>
              </w:rPr>
              <w:t>Effect</w:t>
            </w:r>
          </w:p>
        </w:tc>
      </w:tr>
      <w:tr w:rsidR="002F4569" w14:paraId="58F06226" w14:textId="77777777" w:rsidTr="00576002">
        <w:tblPrEx>
          <w:jc w:val="left"/>
        </w:tblPrEx>
        <w:tc>
          <w:tcPr>
            <w:tcW w:w="4981" w:type="dxa"/>
          </w:tcPr>
          <w:p w14:paraId="53D19087" w14:textId="77777777" w:rsidR="002F4569" w:rsidRPr="00752B2D" w:rsidRDefault="002F4569" w:rsidP="00576002">
            <w:pPr>
              <w:rPr>
                <w:sz w:val="24"/>
              </w:rPr>
            </w:pPr>
            <w:r w:rsidRPr="00752B2D">
              <w:rPr>
                <w:sz w:val="24"/>
              </w:rPr>
              <w:t>A null parameter</w:t>
            </w:r>
          </w:p>
        </w:tc>
        <w:tc>
          <w:tcPr>
            <w:tcW w:w="4981" w:type="dxa"/>
          </w:tcPr>
          <w:p w14:paraId="29A2785D" w14:textId="77777777" w:rsidR="002F4569" w:rsidRDefault="002F4569" w:rsidP="00576002">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2F4569" w14:paraId="6D1A5524" w14:textId="77777777" w:rsidTr="00576002">
        <w:tblPrEx>
          <w:jc w:val="left"/>
        </w:tblPrEx>
        <w:tc>
          <w:tcPr>
            <w:tcW w:w="4981" w:type="dxa"/>
          </w:tcPr>
          <w:p w14:paraId="18F227E5" w14:textId="77777777" w:rsidR="002F4569" w:rsidRDefault="002F4569" w:rsidP="00576002">
            <w:r>
              <w:rPr>
                <w:sz w:val="24"/>
              </w:rPr>
              <w:t>Invalid a</w:t>
            </w:r>
            <w:r w:rsidRPr="00752B2D">
              <w:rPr>
                <w:sz w:val="24"/>
              </w:rPr>
              <w:t>rguments</w:t>
            </w:r>
          </w:p>
        </w:tc>
        <w:tc>
          <w:tcPr>
            <w:tcW w:w="4981" w:type="dxa"/>
          </w:tcPr>
          <w:p w14:paraId="1CF138BC" w14:textId="77777777" w:rsidR="002F4569" w:rsidRDefault="002F4569" w:rsidP="00576002">
            <w:r>
              <w:rPr>
                <w:sz w:val="24"/>
              </w:rPr>
              <w:t xml:space="preserve">An </w:t>
            </w:r>
            <w:proofErr w:type="spellStart"/>
            <w:r>
              <w:rPr>
                <w:sz w:val="24"/>
              </w:rPr>
              <w:t>invalidArgumentException</w:t>
            </w:r>
            <w:proofErr w:type="spellEnd"/>
            <w:r>
              <w:rPr>
                <w:sz w:val="24"/>
              </w:rPr>
              <w:t xml:space="preserve"> is raised.</w:t>
            </w:r>
          </w:p>
        </w:tc>
      </w:tr>
      <w:tr w:rsidR="002F4569" w14:paraId="405591B2" w14:textId="77777777" w:rsidTr="00576002">
        <w:tblPrEx>
          <w:jc w:val="left"/>
        </w:tblPrEx>
        <w:tc>
          <w:tcPr>
            <w:tcW w:w="4981" w:type="dxa"/>
          </w:tcPr>
          <w:p w14:paraId="264145E8" w14:textId="77777777" w:rsidR="002F4569" w:rsidRPr="00752B2D" w:rsidRDefault="002F4569" w:rsidP="00576002">
            <w:pPr>
              <w:rPr>
                <w:sz w:val="24"/>
              </w:rPr>
            </w:pPr>
            <w:r>
              <w:rPr>
                <w:sz w:val="24"/>
              </w:rPr>
              <w:t>Valid arguments</w:t>
            </w:r>
          </w:p>
        </w:tc>
        <w:tc>
          <w:tcPr>
            <w:tcW w:w="4981" w:type="dxa"/>
          </w:tcPr>
          <w:p w14:paraId="3123AAA0" w14:textId="554C05A5" w:rsidR="002F4569" w:rsidRDefault="002F4569" w:rsidP="00CB094B">
            <w:pPr>
              <w:rPr>
                <w:sz w:val="24"/>
              </w:rPr>
            </w:pPr>
            <w:r>
              <w:rPr>
                <w:sz w:val="24"/>
              </w:rPr>
              <w:t xml:space="preserve">The Repository receives the Car data and will perform a query to the DB </w:t>
            </w:r>
            <w:r w:rsidR="00CB094B">
              <w:rPr>
                <w:sz w:val="24"/>
              </w:rPr>
              <w:t xml:space="preserve">retrieve the Car with the corresponding </w:t>
            </w:r>
            <w:proofErr w:type="spellStart"/>
            <w:r w:rsidR="00CB094B">
              <w:rPr>
                <w:sz w:val="24"/>
              </w:rPr>
              <w:t>plateNumber</w:t>
            </w:r>
            <w:proofErr w:type="spellEnd"/>
            <w:r>
              <w:rPr>
                <w:sz w:val="24"/>
              </w:rPr>
              <w:t xml:space="preserve">. The Repository will then forward the </w:t>
            </w:r>
            <w:proofErr w:type="spellStart"/>
            <w:r w:rsidR="00CB094B">
              <w:rPr>
                <w:sz w:val="24"/>
              </w:rPr>
              <w:t>CarPOJO</w:t>
            </w:r>
            <w:proofErr w:type="spellEnd"/>
            <w:r w:rsidR="00CB094B">
              <w:rPr>
                <w:sz w:val="24"/>
              </w:rPr>
              <w:t xml:space="preserve"> if there exists one</w:t>
            </w:r>
            <w:r>
              <w:rPr>
                <w:sz w:val="24"/>
              </w:rPr>
              <w:t>.</w:t>
            </w:r>
          </w:p>
        </w:tc>
      </w:tr>
    </w:tbl>
    <w:p w14:paraId="45603378" w14:textId="050F331B" w:rsidR="002F4569" w:rsidRDefault="002F4569"/>
    <w:p w14:paraId="2AC9D3F2" w14:textId="087846AA" w:rsidR="00576002" w:rsidRDefault="00014DD0" w:rsidP="00E25849">
      <w:pPr>
        <w:pStyle w:val="Titolo3"/>
      </w:pPr>
      <w:bookmarkStart w:id="29" w:name="_Toc472265802"/>
      <w:r>
        <w:t xml:space="preserve">Services, </w:t>
      </w:r>
      <w:r w:rsidR="00576002">
        <w:t>External Service Interfaces</w:t>
      </w:r>
      <w:bookmarkEnd w:id="29"/>
    </w:p>
    <w:p w14:paraId="3328441D" w14:textId="08EA151A" w:rsidR="00576002" w:rsidRDefault="00795E96">
      <w:r>
        <w:t>We now show the test cases of communication between the External Interface Services and the Services.</w:t>
      </w:r>
    </w:p>
    <w:p w14:paraId="45ECC529" w14:textId="759B9CB9" w:rsidR="00795E96" w:rsidRDefault="00795E96" w:rsidP="00E25849">
      <w:pPr>
        <w:pStyle w:val="Titolo4"/>
      </w:pPr>
      <w:r>
        <w:lastRenderedPageBreak/>
        <w:t xml:space="preserve">Banking Service, Banking Interface Service </w:t>
      </w:r>
    </w:p>
    <w:tbl>
      <w:tblPr>
        <w:tblStyle w:val="Grigliatabella"/>
        <w:tblW w:w="0" w:type="auto"/>
        <w:jc w:val="center"/>
        <w:tblLook w:val="04A0" w:firstRow="1" w:lastRow="0" w:firstColumn="1" w:lastColumn="0" w:noHBand="0" w:noVBand="1"/>
      </w:tblPr>
      <w:tblGrid>
        <w:gridCol w:w="4981"/>
        <w:gridCol w:w="4981"/>
      </w:tblGrid>
      <w:tr w:rsidR="00795E96" w14:paraId="3D4D3158" w14:textId="77777777" w:rsidTr="0011214B">
        <w:trPr>
          <w:jc w:val="center"/>
        </w:trPr>
        <w:tc>
          <w:tcPr>
            <w:tcW w:w="9962" w:type="dxa"/>
            <w:gridSpan w:val="2"/>
          </w:tcPr>
          <w:p w14:paraId="003646F7" w14:textId="5A3DE670" w:rsidR="00795E96" w:rsidRDefault="00795E96" w:rsidP="00795E96">
            <w:pPr>
              <w:jc w:val="center"/>
            </w:pPr>
            <w:r>
              <w:t>(</w:t>
            </w:r>
            <w:proofErr w:type="spellStart"/>
            <w:r>
              <w:t>inout</w:t>
            </w:r>
            <w:proofErr w:type="spellEnd"/>
            <w:r w:rsidR="00522C08">
              <w:t xml:space="preserve"> </w:t>
            </w:r>
            <w:proofErr w:type="spellStart"/>
            <w:r w:rsidR="00522C08">
              <w:t>ccNumber</w:t>
            </w:r>
            <w:proofErr w:type="spellEnd"/>
            <w:r>
              <w:t>: string</w:t>
            </w:r>
            <w:r w:rsidR="00522C08">
              <w:t xml:space="preserve">, </w:t>
            </w:r>
            <w:proofErr w:type="spellStart"/>
            <w:r w:rsidR="00522C08">
              <w:t>inout</w:t>
            </w:r>
            <w:proofErr w:type="spellEnd"/>
            <w:r w:rsidR="00522C08">
              <w:t xml:space="preserve"> amount: float</w:t>
            </w:r>
            <w:r>
              <w:t>)</w:t>
            </w:r>
          </w:p>
        </w:tc>
      </w:tr>
      <w:tr w:rsidR="00795E96" w:rsidRPr="00AB2FBB" w14:paraId="0CE205A8" w14:textId="77777777" w:rsidTr="0011214B">
        <w:tblPrEx>
          <w:jc w:val="left"/>
        </w:tblPrEx>
        <w:tc>
          <w:tcPr>
            <w:tcW w:w="4981" w:type="dxa"/>
          </w:tcPr>
          <w:p w14:paraId="556ADEFA" w14:textId="77777777" w:rsidR="00795E96" w:rsidRPr="00AB2FBB" w:rsidRDefault="00795E96" w:rsidP="0011214B">
            <w:pPr>
              <w:rPr>
                <w:i/>
              </w:rPr>
            </w:pPr>
            <w:r>
              <w:rPr>
                <w:i/>
              </w:rPr>
              <w:t>Input</w:t>
            </w:r>
          </w:p>
        </w:tc>
        <w:tc>
          <w:tcPr>
            <w:tcW w:w="4981" w:type="dxa"/>
          </w:tcPr>
          <w:p w14:paraId="7FF8F528" w14:textId="77777777" w:rsidR="00795E96" w:rsidRPr="00AB2FBB" w:rsidRDefault="00795E96" w:rsidP="0011214B">
            <w:pPr>
              <w:rPr>
                <w:i/>
              </w:rPr>
            </w:pPr>
            <w:r>
              <w:rPr>
                <w:i/>
              </w:rPr>
              <w:t>Effect</w:t>
            </w:r>
          </w:p>
        </w:tc>
      </w:tr>
      <w:tr w:rsidR="00795E96" w14:paraId="1F6FAE13" w14:textId="77777777" w:rsidTr="0011214B">
        <w:tblPrEx>
          <w:jc w:val="left"/>
        </w:tblPrEx>
        <w:tc>
          <w:tcPr>
            <w:tcW w:w="4981" w:type="dxa"/>
          </w:tcPr>
          <w:p w14:paraId="55FFB6E7" w14:textId="77777777" w:rsidR="00795E96" w:rsidRPr="00752B2D" w:rsidRDefault="00795E96" w:rsidP="0011214B">
            <w:pPr>
              <w:rPr>
                <w:sz w:val="24"/>
              </w:rPr>
            </w:pPr>
            <w:r w:rsidRPr="00752B2D">
              <w:rPr>
                <w:sz w:val="24"/>
              </w:rPr>
              <w:t>A null parameter</w:t>
            </w:r>
          </w:p>
        </w:tc>
        <w:tc>
          <w:tcPr>
            <w:tcW w:w="4981" w:type="dxa"/>
          </w:tcPr>
          <w:p w14:paraId="4E189096" w14:textId="77777777" w:rsidR="00795E96" w:rsidRDefault="00795E96"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795E96" w14:paraId="468D939F" w14:textId="77777777" w:rsidTr="0011214B">
        <w:tblPrEx>
          <w:jc w:val="left"/>
        </w:tblPrEx>
        <w:tc>
          <w:tcPr>
            <w:tcW w:w="4981" w:type="dxa"/>
          </w:tcPr>
          <w:p w14:paraId="1A75D1BE" w14:textId="77777777" w:rsidR="00795E96" w:rsidRDefault="00795E96" w:rsidP="0011214B">
            <w:r>
              <w:rPr>
                <w:sz w:val="24"/>
              </w:rPr>
              <w:t>Invalid a</w:t>
            </w:r>
            <w:r w:rsidRPr="00752B2D">
              <w:rPr>
                <w:sz w:val="24"/>
              </w:rPr>
              <w:t>rguments</w:t>
            </w:r>
          </w:p>
        </w:tc>
        <w:tc>
          <w:tcPr>
            <w:tcW w:w="4981" w:type="dxa"/>
          </w:tcPr>
          <w:p w14:paraId="34FC1A66" w14:textId="77777777" w:rsidR="00795E96" w:rsidRDefault="00795E96" w:rsidP="0011214B">
            <w:r>
              <w:rPr>
                <w:sz w:val="24"/>
              </w:rPr>
              <w:t xml:space="preserve">An </w:t>
            </w:r>
            <w:proofErr w:type="spellStart"/>
            <w:r>
              <w:rPr>
                <w:sz w:val="24"/>
              </w:rPr>
              <w:t>invalidArgumentException</w:t>
            </w:r>
            <w:proofErr w:type="spellEnd"/>
            <w:r>
              <w:rPr>
                <w:sz w:val="24"/>
              </w:rPr>
              <w:t xml:space="preserve"> is raised.</w:t>
            </w:r>
          </w:p>
        </w:tc>
      </w:tr>
      <w:tr w:rsidR="00795E96" w14:paraId="0FF1B8A1" w14:textId="77777777" w:rsidTr="0011214B">
        <w:tblPrEx>
          <w:jc w:val="left"/>
        </w:tblPrEx>
        <w:tc>
          <w:tcPr>
            <w:tcW w:w="4981" w:type="dxa"/>
          </w:tcPr>
          <w:p w14:paraId="40650910" w14:textId="77777777" w:rsidR="00795E96" w:rsidRPr="00752B2D" w:rsidRDefault="00795E96" w:rsidP="0011214B">
            <w:pPr>
              <w:rPr>
                <w:sz w:val="24"/>
              </w:rPr>
            </w:pPr>
            <w:r>
              <w:rPr>
                <w:sz w:val="24"/>
              </w:rPr>
              <w:t>Valid arguments</w:t>
            </w:r>
          </w:p>
        </w:tc>
        <w:tc>
          <w:tcPr>
            <w:tcW w:w="4981" w:type="dxa"/>
          </w:tcPr>
          <w:p w14:paraId="7F197D88" w14:textId="3BEEEFE8" w:rsidR="00795E96" w:rsidRDefault="00522C08" w:rsidP="00522C08">
            <w:pPr>
              <w:rPr>
                <w:sz w:val="24"/>
              </w:rPr>
            </w:pPr>
            <w:r>
              <w:rPr>
                <w:sz w:val="24"/>
              </w:rPr>
              <w:t>The Banking Interface Service</w:t>
            </w:r>
            <w:r w:rsidR="00795E96">
              <w:rPr>
                <w:sz w:val="24"/>
              </w:rPr>
              <w:t xml:space="preserve"> receives</w:t>
            </w:r>
            <w:r>
              <w:rPr>
                <w:sz w:val="24"/>
              </w:rPr>
              <w:t xml:space="preserve"> the</w:t>
            </w:r>
            <w:r w:rsidR="00795E96">
              <w:rPr>
                <w:sz w:val="24"/>
              </w:rPr>
              <w:t xml:space="preserve"> </w:t>
            </w:r>
            <w:r>
              <w:rPr>
                <w:sz w:val="24"/>
              </w:rPr>
              <w:t>credit card number and the amount of money to charge to that credit card account. It will then communicate with the Banking System</w:t>
            </w:r>
            <w:r w:rsidR="00795E96">
              <w:rPr>
                <w:sz w:val="24"/>
              </w:rPr>
              <w:t xml:space="preserve"> </w:t>
            </w:r>
            <w:r>
              <w:rPr>
                <w:sz w:val="24"/>
              </w:rPr>
              <w:t>to actually ask for charging the money, the Banking Interface Service will then receive the confirmation or the denial of the success of the banking transaction and will forward it to the Banking Service.</w:t>
            </w:r>
          </w:p>
        </w:tc>
      </w:tr>
    </w:tbl>
    <w:p w14:paraId="7FF71BA7" w14:textId="47FC9922" w:rsidR="00795E96" w:rsidRDefault="00795E96"/>
    <w:p w14:paraId="408B992C" w14:textId="77777777" w:rsidR="00522C08" w:rsidRDefault="00522C08"/>
    <w:p w14:paraId="03F829A3" w14:textId="22305C14" w:rsidR="00522C08" w:rsidRDefault="00522C08" w:rsidP="00E25849">
      <w:pPr>
        <w:pStyle w:val="Titolo4"/>
      </w:pPr>
      <w:r>
        <w:t xml:space="preserve">Mailing Service, Mailing Interface Service </w:t>
      </w:r>
    </w:p>
    <w:tbl>
      <w:tblPr>
        <w:tblStyle w:val="Grigliatabella"/>
        <w:tblW w:w="0" w:type="auto"/>
        <w:jc w:val="center"/>
        <w:tblLook w:val="04A0" w:firstRow="1" w:lastRow="0" w:firstColumn="1" w:lastColumn="0" w:noHBand="0" w:noVBand="1"/>
      </w:tblPr>
      <w:tblGrid>
        <w:gridCol w:w="4981"/>
        <w:gridCol w:w="4981"/>
      </w:tblGrid>
      <w:tr w:rsidR="00522C08" w14:paraId="66CBBA19" w14:textId="77777777" w:rsidTr="0011214B">
        <w:trPr>
          <w:jc w:val="center"/>
        </w:trPr>
        <w:tc>
          <w:tcPr>
            <w:tcW w:w="9962" w:type="dxa"/>
            <w:gridSpan w:val="2"/>
          </w:tcPr>
          <w:p w14:paraId="62620E4E" w14:textId="5D757EC6" w:rsidR="00522C08" w:rsidRDefault="00522C08" w:rsidP="00522C08">
            <w:pPr>
              <w:jc w:val="center"/>
            </w:pPr>
            <w:proofErr w:type="spellStart"/>
            <w:proofErr w:type="gramStart"/>
            <w:r>
              <w:t>sendMailToAddress</w:t>
            </w:r>
            <w:proofErr w:type="spellEnd"/>
            <w:r>
              <w:t>(</w:t>
            </w:r>
            <w:proofErr w:type="spellStart"/>
            <w:proofErr w:type="gramEnd"/>
            <w:r>
              <w:t>inout</w:t>
            </w:r>
            <w:proofErr w:type="spellEnd"/>
            <w:r>
              <w:t xml:space="preserve"> </w:t>
            </w:r>
            <w:proofErr w:type="spellStart"/>
            <w:r>
              <w:t>to:string</w:t>
            </w:r>
            <w:proofErr w:type="spellEnd"/>
            <w:r>
              <w:t xml:space="preserve">, </w:t>
            </w:r>
            <w:proofErr w:type="spellStart"/>
            <w:r>
              <w:t>inout</w:t>
            </w:r>
            <w:proofErr w:type="spellEnd"/>
            <w:r>
              <w:t xml:space="preserve"> subject: string, </w:t>
            </w:r>
            <w:proofErr w:type="spellStart"/>
            <w:r>
              <w:t>inout</w:t>
            </w:r>
            <w:proofErr w:type="spellEnd"/>
            <w:r>
              <w:t xml:space="preserve"> text: string)</w:t>
            </w:r>
          </w:p>
        </w:tc>
      </w:tr>
      <w:tr w:rsidR="00522C08" w:rsidRPr="00AB2FBB" w14:paraId="0385EAA4" w14:textId="77777777" w:rsidTr="0011214B">
        <w:tblPrEx>
          <w:jc w:val="left"/>
        </w:tblPrEx>
        <w:tc>
          <w:tcPr>
            <w:tcW w:w="4981" w:type="dxa"/>
          </w:tcPr>
          <w:p w14:paraId="30AF4346" w14:textId="77777777" w:rsidR="00522C08" w:rsidRPr="00AB2FBB" w:rsidRDefault="00522C08" w:rsidP="0011214B">
            <w:pPr>
              <w:rPr>
                <w:i/>
              </w:rPr>
            </w:pPr>
            <w:r>
              <w:rPr>
                <w:i/>
              </w:rPr>
              <w:t>Input</w:t>
            </w:r>
          </w:p>
        </w:tc>
        <w:tc>
          <w:tcPr>
            <w:tcW w:w="4981" w:type="dxa"/>
          </w:tcPr>
          <w:p w14:paraId="4EB4A760" w14:textId="77777777" w:rsidR="00522C08" w:rsidRPr="00AB2FBB" w:rsidRDefault="00522C08" w:rsidP="0011214B">
            <w:pPr>
              <w:rPr>
                <w:i/>
              </w:rPr>
            </w:pPr>
            <w:r>
              <w:rPr>
                <w:i/>
              </w:rPr>
              <w:t>Effect</w:t>
            </w:r>
          </w:p>
        </w:tc>
      </w:tr>
      <w:tr w:rsidR="00522C08" w14:paraId="1546F216" w14:textId="77777777" w:rsidTr="0011214B">
        <w:tblPrEx>
          <w:jc w:val="left"/>
        </w:tblPrEx>
        <w:tc>
          <w:tcPr>
            <w:tcW w:w="4981" w:type="dxa"/>
          </w:tcPr>
          <w:p w14:paraId="4387441C" w14:textId="77777777" w:rsidR="00522C08" w:rsidRPr="00752B2D" w:rsidRDefault="00522C08" w:rsidP="0011214B">
            <w:pPr>
              <w:rPr>
                <w:sz w:val="24"/>
              </w:rPr>
            </w:pPr>
            <w:r w:rsidRPr="00752B2D">
              <w:rPr>
                <w:sz w:val="24"/>
              </w:rPr>
              <w:t>A null parameter</w:t>
            </w:r>
          </w:p>
        </w:tc>
        <w:tc>
          <w:tcPr>
            <w:tcW w:w="4981" w:type="dxa"/>
          </w:tcPr>
          <w:p w14:paraId="374CB84B" w14:textId="77777777" w:rsidR="00522C08" w:rsidRDefault="00522C08"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522C08" w14:paraId="46679F24" w14:textId="77777777" w:rsidTr="0011214B">
        <w:tblPrEx>
          <w:jc w:val="left"/>
        </w:tblPrEx>
        <w:tc>
          <w:tcPr>
            <w:tcW w:w="4981" w:type="dxa"/>
          </w:tcPr>
          <w:p w14:paraId="5DC1EB7D" w14:textId="77777777" w:rsidR="00522C08" w:rsidRDefault="00522C08" w:rsidP="0011214B">
            <w:r>
              <w:rPr>
                <w:sz w:val="24"/>
              </w:rPr>
              <w:t>Invalid a</w:t>
            </w:r>
            <w:r w:rsidRPr="00752B2D">
              <w:rPr>
                <w:sz w:val="24"/>
              </w:rPr>
              <w:t>rguments</w:t>
            </w:r>
          </w:p>
        </w:tc>
        <w:tc>
          <w:tcPr>
            <w:tcW w:w="4981" w:type="dxa"/>
          </w:tcPr>
          <w:p w14:paraId="73740EC5" w14:textId="77777777" w:rsidR="00522C08" w:rsidRDefault="00522C08" w:rsidP="0011214B">
            <w:r>
              <w:rPr>
                <w:sz w:val="24"/>
              </w:rPr>
              <w:t xml:space="preserve">An </w:t>
            </w:r>
            <w:proofErr w:type="spellStart"/>
            <w:r>
              <w:rPr>
                <w:sz w:val="24"/>
              </w:rPr>
              <w:t>invalidArgumentException</w:t>
            </w:r>
            <w:proofErr w:type="spellEnd"/>
            <w:r>
              <w:rPr>
                <w:sz w:val="24"/>
              </w:rPr>
              <w:t xml:space="preserve"> is raised.</w:t>
            </w:r>
          </w:p>
        </w:tc>
      </w:tr>
      <w:tr w:rsidR="00522C08" w14:paraId="5BAE4792" w14:textId="77777777" w:rsidTr="0011214B">
        <w:tblPrEx>
          <w:jc w:val="left"/>
        </w:tblPrEx>
        <w:tc>
          <w:tcPr>
            <w:tcW w:w="4981" w:type="dxa"/>
          </w:tcPr>
          <w:p w14:paraId="1051006C" w14:textId="77777777" w:rsidR="00522C08" w:rsidRPr="00752B2D" w:rsidRDefault="00522C08" w:rsidP="0011214B">
            <w:pPr>
              <w:rPr>
                <w:sz w:val="24"/>
              </w:rPr>
            </w:pPr>
            <w:r>
              <w:rPr>
                <w:sz w:val="24"/>
              </w:rPr>
              <w:t>Valid arguments</w:t>
            </w:r>
          </w:p>
        </w:tc>
        <w:tc>
          <w:tcPr>
            <w:tcW w:w="4981" w:type="dxa"/>
          </w:tcPr>
          <w:p w14:paraId="0E89E8A2" w14:textId="0BA096F6" w:rsidR="00522C08" w:rsidRDefault="00522C08" w:rsidP="00522C08">
            <w:pPr>
              <w:rPr>
                <w:sz w:val="24"/>
              </w:rPr>
            </w:pPr>
            <w:r>
              <w:rPr>
                <w:sz w:val="24"/>
              </w:rPr>
              <w:t>The Mailing Interface Service receives the data about the email to be sent to the User. It will then communicate with the Mailing System to actually ask for sending</w:t>
            </w:r>
            <w:r w:rsidR="00014DD0">
              <w:rPr>
                <w:sz w:val="24"/>
              </w:rPr>
              <w:t xml:space="preserve"> the email</w:t>
            </w:r>
            <w:r>
              <w:rPr>
                <w:sz w:val="24"/>
              </w:rPr>
              <w:t>, the Mailing Interface Service will then receive the confirmation or the denial of the success of the mail sending and will forward it to the Mailing Service.</w:t>
            </w:r>
          </w:p>
        </w:tc>
      </w:tr>
    </w:tbl>
    <w:p w14:paraId="44336D62" w14:textId="51859F71" w:rsidR="00522C08" w:rsidRDefault="00522C08"/>
    <w:p w14:paraId="2BFD247B" w14:textId="32DABD75" w:rsidR="00170708" w:rsidRDefault="00316E36" w:rsidP="00E25849">
      <w:pPr>
        <w:pStyle w:val="Titolo4"/>
      </w:pPr>
      <w:r>
        <w:t>Manage Drivi</w:t>
      </w:r>
      <w:r w:rsidR="00170708">
        <w:t xml:space="preserve">ng Service, </w:t>
      </w:r>
      <w:r>
        <w:t>Car</w:t>
      </w:r>
      <w:r w:rsidR="00170708">
        <w:t xml:space="preserve"> Interface Service </w:t>
      </w:r>
    </w:p>
    <w:tbl>
      <w:tblPr>
        <w:tblStyle w:val="Grigliatabella"/>
        <w:tblW w:w="0" w:type="auto"/>
        <w:jc w:val="center"/>
        <w:tblLook w:val="04A0" w:firstRow="1" w:lastRow="0" w:firstColumn="1" w:lastColumn="0" w:noHBand="0" w:noVBand="1"/>
      </w:tblPr>
      <w:tblGrid>
        <w:gridCol w:w="4981"/>
        <w:gridCol w:w="4981"/>
      </w:tblGrid>
      <w:tr w:rsidR="00316E36" w14:paraId="61E1D1A8" w14:textId="77777777" w:rsidTr="0011214B">
        <w:trPr>
          <w:jc w:val="center"/>
        </w:trPr>
        <w:tc>
          <w:tcPr>
            <w:tcW w:w="9962" w:type="dxa"/>
            <w:gridSpan w:val="2"/>
          </w:tcPr>
          <w:p w14:paraId="0AC5D0A4" w14:textId="2402DB62" w:rsidR="00316E36" w:rsidRDefault="00316E36" w:rsidP="00316E36">
            <w:pPr>
              <w:jc w:val="center"/>
            </w:pPr>
            <w:proofErr w:type="spellStart"/>
            <w:proofErr w:type="gramStart"/>
            <w:r>
              <w:t>lockDoors</w:t>
            </w:r>
            <w:proofErr w:type="spellEnd"/>
            <w:r>
              <w:t>(</w:t>
            </w:r>
            <w:proofErr w:type="spellStart"/>
            <w:proofErr w:type="gramEnd"/>
            <w:r>
              <w:t>inout</w:t>
            </w:r>
            <w:proofErr w:type="spellEnd"/>
            <w:r>
              <w:t xml:space="preserve"> </w:t>
            </w:r>
            <w:proofErr w:type="spellStart"/>
            <w:r>
              <w:t>plateNumber:string</w:t>
            </w:r>
            <w:proofErr w:type="spellEnd"/>
            <w:r>
              <w:t>)</w:t>
            </w:r>
          </w:p>
        </w:tc>
      </w:tr>
      <w:tr w:rsidR="00316E36" w:rsidRPr="00AB2FBB" w14:paraId="2AACD047" w14:textId="77777777" w:rsidTr="0011214B">
        <w:tblPrEx>
          <w:jc w:val="left"/>
        </w:tblPrEx>
        <w:tc>
          <w:tcPr>
            <w:tcW w:w="4981" w:type="dxa"/>
          </w:tcPr>
          <w:p w14:paraId="2F350F12" w14:textId="77777777" w:rsidR="00316E36" w:rsidRPr="00AB2FBB" w:rsidRDefault="00316E36" w:rsidP="0011214B">
            <w:pPr>
              <w:rPr>
                <w:i/>
              </w:rPr>
            </w:pPr>
            <w:r>
              <w:rPr>
                <w:i/>
              </w:rPr>
              <w:t>Input</w:t>
            </w:r>
          </w:p>
        </w:tc>
        <w:tc>
          <w:tcPr>
            <w:tcW w:w="4981" w:type="dxa"/>
          </w:tcPr>
          <w:p w14:paraId="218FF4BE" w14:textId="77777777" w:rsidR="00316E36" w:rsidRPr="00AB2FBB" w:rsidRDefault="00316E36" w:rsidP="0011214B">
            <w:pPr>
              <w:rPr>
                <w:i/>
              </w:rPr>
            </w:pPr>
            <w:r>
              <w:rPr>
                <w:i/>
              </w:rPr>
              <w:t>Effect</w:t>
            </w:r>
          </w:p>
        </w:tc>
      </w:tr>
      <w:tr w:rsidR="00316E36" w14:paraId="7E0C5D7D" w14:textId="77777777" w:rsidTr="0011214B">
        <w:tblPrEx>
          <w:jc w:val="left"/>
        </w:tblPrEx>
        <w:tc>
          <w:tcPr>
            <w:tcW w:w="4981" w:type="dxa"/>
          </w:tcPr>
          <w:p w14:paraId="42BEF08F" w14:textId="77777777" w:rsidR="00316E36" w:rsidRPr="00752B2D" w:rsidRDefault="00316E36" w:rsidP="0011214B">
            <w:pPr>
              <w:rPr>
                <w:sz w:val="24"/>
              </w:rPr>
            </w:pPr>
            <w:r w:rsidRPr="00752B2D">
              <w:rPr>
                <w:sz w:val="24"/>
              </w:rPr>
              <w:t>A null parameter</w:t>
            </w:r>
          </w:p>
        </w:tc>
        <w:tc>
          <w:tcPr>
            <w:tcW w:w="4981" w:type="dxa"/>
          </w:tcPr>
          <w:p w14:paraId="321F83B4" w14:textId="77777777" w:rsidR="00316E36" w:rsidRDefault="00316E36"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316E36" w14:paraId="215D2449" w14:textId="77777777" w:rsidTr="0011214B">
        <w:tblPrEx>
          <w:jc w:val="left"/>
        </w:tblPrEx>
        <w:tc>
          <w:tcPr>
            <w:tcW w:w="4981" w:type="dxa"/>
          </w:tcPr>
          <w:p w14:paraId="3B6B8117" w14:textId="77777777" w:rsidR="00316E36" w:rsidRDefault="00316E36" w:rsidP="0011214B">
            <w:r>
              <w:rPr>
                <w:sz w:val="24"/>
              </w:rPr>
              <w:t>Invalid a</w:t>
            </w:r>
            <w:r w:rsidRPr="00752B2D">
              <w:rPr>
                <w:sz w:val="24"/>
              </w:rPr>
              <w:t>rguments</w:t>
            </w:r>
          </w:p>
        </w:tc>
        <w:tc>
          <w:tcPr>
            <w:tcW w:w="4981" w:type="dxa"/>
          </w:tcPr>
          <w:p w14:paraId="264432CA" w14:textId="77777777" w:rsidR="00316E36" w:rsidRDefault="00316E36" w:rsidP="0011214B">
            <w:r>
              <w:rPr>
                <w:sz w:val="24"/>
              </w:rPr>
              <w:t xml:space="preserve">An </w:t>
            </w:r>
            <w:proofErr w:type="spellStart"/>
            <w:r>
              <w:rPr>
                <w:sz w:val="24"/>
              </w:rPr>
              <w:t>invalidArgumentException</w:t>
            </w:r>
            <w:proofErr w:type="spellEnd"/>
            <w:r>
              <w:rPr>
                <w:sz w:val="24"/>
              </w:rPr>
              <w:t xml:space="preserve"> is raised.</w:t>
            </w:r>
          </w:p>
        </w:tc>
      </w:tr>
      <w:tr w:rsidR="00316E36" w14:paraId="0A38BDC1" w14:textId="77777777" w:rsidTr="0011214B">
        <w:tblPrEx>
          <w:jc w:val="left"/>
        </w:tblPrEx>
        <w:tc>
          <w:tcPr>
            <w:tcW w:w="4981" w:type="dxa"/>
          </w:tcPr>
          <w:p w14:paraId="0D45C124" w14:textId="77777777" w:rsidR="00316E36" w:rsidRPr="00752B2D" w:rsidRDefault="00316E36" w:rsidP="0011214B">
            <w:pPr>
              <w:rPr>
                <w:sz w:val="24"/>
              </w:rPr>
            </w:pPr>
            <w:r>
              <w:rPr>
                <w:sz w:val="24"/>
              </w:rPr>
              <w:t>Valid arguments</w:t>
            </w:r>
          </w:p>
        </w:tc>
        <w:tc>
          <w:tcPr>
            <w:tcW w:w="4981" w:type="dxa"/>
          </w:tcPr>
          <w:p w14:paraId="480F3388" w14:textId="16D0CBB4" w:rsidR="00316E36" w:rsidRDefault="00316E36" w:rsidP="00316E36">
            <w:pPr>
              <w:rPr>
                <w:sz w:val="24"/>
              </w:rPr>
            </w:pPr>
            <w:r>
              <w:rPr>
                <w:sz w:val="24"/>
              </w:rPr>
              <w:t xml:space="preserve">The Car Interface Service receives the data about the Car to be locked. It will then communicate with the Car System to actually ask for locking the doors, the Mailing Interface </w:t>
            </w:r>
            <w:r>
              <w:rPr>
                <w:sz w:val="24"/>
              </w:rPr>
              <w:lastRenderedPageBreak/>
              <w:t>Service will then receive the confirmation or the denial of the success of the action and will forward it to the Manage Driving– Service.</w:t>
            </w:r>
          </w:p>
        </w:tc>
      </w:tr>
    </w:tbl>
    <w:p w14:paraId="0E42993B" w14:textId="3C17FF82" w:rsidR="00170708" w:rsidRDefault="00170708"/>
    <w:p w14:paraId="6A190F40" w14:textId="2C8ACEF1" w:rsidR="00316E36" w:rsidRDefault="00316E36" w:rsidP="00E25849">
      <w:pPr>
        <w:pStyle w:val="Titolo4"/>
      </w:pPr>
      <w:r>
        <w:t xml:space="preserve">Manage Driving Service, Company Interface Service </w:t>
      </w:r>
    </w:p>
    <w:tbl>
      <w:tblPr>
        <w:tblStyle w:val="Grigliatabella"/>
        <w:tblW w:w="0" w:type="auto"/>
        <w:jc w:val="center"/>
        <w:tblLook w:val="04A0" w:firstRow="1" w:lastRow="0" w:firstColumn="1" w:lastColumn="0" w:noHBand="0" w:noVBand="1"/>
      </w:tblPr>
      <w:tblGrid>
        <w:gridCol w:w="4981"/>
        <w:gridCol w:w="4981"/>
      </w:tblGrid>
      <w:tr w:rsidR="00316E36" w14:paraId="48AE3625" w14:textId="77777777" w:rsidTr="0011214B">
        <w:trPr>
          <w:jc w:val="center"/>
        </w:trPr>
        <w:tc>
          <w:tcPr>
            <w:tcW w:w="9962" w:type="dxa"/>
            <w:gridSpan w:val="2"/>
          </w:tcPr>
          <w:p w14:paraId="5E6AF7B8" w14:textId="4817A04D" w:rsidR="00316E36" w:rsidRDefault="00316E36" w:rsidP="00316E36">
            <w:pPr>
              <w:jc w:val="center"/>
            </w:pPr>
            <w:proofErr w:type="spellStart"/>
            <w:proofErr w:type="gramStart"/>
            <w:r>
              <w:t>sendDamageNotification</w:t>
            </w:r>
            <w:proofErr w:type="spellEnd"/>
            <w:r>
              <w:t>(</w:t>
            </w:r>
            <w:proofErr w:type="spellStart"/>
            <w:proofErr w:type="gramEnd"/>
            <w:r>
              <w:t>inout</w:t>
            </w:r>
            <w:proofErr w:type="spellEnd"/>
            <w:r>
              <w:t xml:space="preserve"> </w:t>
            </w:r>
            <w:proofErr w:type="spellStart"/>
            <w:r>
              <w:t>internalId</w:t>
            </w:r>
            <w:proofErr w:type="spellEnd"/>
            <w:r>
              <w:t xml:space="preserve">: </w:t>
            </w:r>
            <w:proofErr w:type="spellStart"/>
            <w:r>
              <w:t>DamagePOJO</w:t>
            </w:r>
            <w:proofErr w:type="spellEnd"/>
            <w:r>
              <w:t>)</w:t>
            </w:r>
          </w:p>
        </w:tc>
      </w:tr>
      <w:tr w:rsidR="00316E36" w:rsidRPr="00AB2FBB" w14:paraId="365A3127" w14:textId="77777777" w:rsidTr="0011214B">
        <w:tblPrEx>
          <w:jc w:val="left"/>
        </w:tblPrEx>
        <w:tc>
          <w:tcPr>
            <w:tcW w:w="4981" w:type="dxa"/>
          </w:tcPr>
          <w:p w14:paraId="5E5FFD49" w14:textId="77777777" w:rsidR="00316E36" w:rsidRPr="00AB2FBB" w:rsidRDefault="00316E36" w:rsidP="0011214B">
            <w:pPr>
              <w:rPr>
                <w:i/>
              </w:rPr>
            </w:pPr>
            <w:r>
              <w:rPr>
                <w:i/>
              </w:rPr>
              <w:t>Input</w:t>
            </w:r>
          </w:p>
        </w:tc>
        <w:tc>
          <w:tcPr>
            <w:tcW w:w="4981" w:type="dxa"/>
          </w:tcPr>
          <w:p w14:paraId="2384BD2D" w14:textId="77777777" w:rsidR="00316E36" w:rsidRPr="00AB2FBB" w:rsidRDefault="00316E36" w:rsidP="0011214B">
            <w:pPr>
              <w:rPr>
                <w:i/>
              </w:rPr>
            </w:pPr>
            <w:r>
              <w:rPr>
                <w:i/>
              </w:rPr>
              <w:t>Effect</w:t>
            </w:r>
          </w:p>
        </w:tc>
      </w:tr>
      <w:tr w:rsidR="00316E36" w14:paraId="21A2F626" w14:textId="77777777" w:rsidTr="0011214B">
        <w:tblPrEx>
          <w:jc w:val="left"/>
        </w:tblPrEx>
        <w:tc>
          <w:tcPr>
            <w:tcW w:w="4981" w:type="dxa"/>
          </w:tcPr>
          <w:p w14:paraId="3D1C7BC9" w14:textId="77777777" w:rsidR="00316E36" w:rsidRPr="00752B2D" w:rsidRDefault="00316E36" w:rsidP="0011214B">
            <w:pPr>
              <w:rPr>
                <w:sz w:val="24"/>
              </w:rPr>
            </w:pPr>
            <w:r w:rsidRPr="00752B2D">
              <w:rPr>
                <w:sz w:val="24"/>
              </w:rPr>
              <w:t>A null parameter</w:t>
            </w:r>
          </w:p>
        </w:tc>
        <w:tc>
          <w:tcPr>
            <w:tcW w:w="4981" w:type="dxa"/>
          </w:tcPr>
          <w:p w14:paraId="08C5A6F7" w14:textId="77777777" w:rsidR="00316E36" w:rsidRDefault="00316E36"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316E36" w14:paraId="0A31C4E2" w14:textId="77777777" w:rsidTr="0011214B">
        <w:tblPrEx>
          <w:jc w:val="left"/>
        </w:tblPrEx>
        <w:tc>
          <w:tcPr>
            <w:tcW w:w="4981" w:type="dxa"/>
          </w:tcPr>
          <w:p w14:paraId="03C9CDED" w14:textId="77777777" w:rsidR="00316E36" w:rsidRDefault="00316E36" w:rsidP="0011214B">
            <w:r>
              <w:rPr>
                <w:sz w:val="24"/>
              </w:rPr>
              <w:t>Invalid a</w:t>
            </w:r>
            <w:r w:rsidRPr="00752B2D">
              <w:rPr>
                <w:sz w:val="24"/>
              </w:rPr>
              <w:t>rguments</w:t>
            </w:r>
          </w:p>
        </w:tc>
        <w:tc>
          <w:tcPr>
            <w:tcW w:w="4981" w:type="dxa"/>
          </w:tcPr>
          <w:p w14:paraId="6FEDA076" w14:textId="77777777" w:rsidR="00316E36" w:rsidRDefault="00316E36" w:rsidP="0011214B">
            <w:r>
              <w:rPr>
                <w:sz w:val="24"/>
              </w:rPr>
              <w:t xml:space="preserve">An </w:t>
            </w:r>
            <w:proofErr w:type="spellStart"/>
            <w:r>
              <w:rPr>
                <w:sz w:val="24"/>
              </w:rPr>
              <w:t>invalidArgumentException</w:t>
            </w:r>
            <w:proofErr w:type="spellEnd"/>
            <w:r>
              <w:rPr>
                <w:sz w:val="24"/>
              </w:rPr>
              <w:t xml:space="preserve"> is raised.</w:t>
            </w:r>
          </w:p>
        </w:tc>
      </w:tr>
      <w:tr w:rsidR="00316E36" w14:paraId="247E2545" w14:textId="77777777" w:rsidTr="0011214B">
        <w:tblPrEx>
          <w:jc w:val="left"/>
        </w:tblPrEx>
        <w:tc>
          <w:tcPr>
            <w:tcW w:w="4981" w:type="dxa"/>
          </w:tcPr>
          <w:p w14:paraId="325AC8E0" w14:textId="77777777" w:rsidR="00316E36" w:rsidRPr="00752B2D" w:rsidRDefault="00316E36" w:rsidP="0011214B">
            <w:pPr>
              <w:rPr>
                <w:sz w:val="24"/>
              </w:rPr>
            </w:pPr>
            <w:r>
              <w:rPr>
                <w:sz w:val="24"/>
              </w:rPr>
              <w:t>Valid arguments</w:t>
            </w:r>
          </w:p>
        </w:tc>
        <w:tc>
          <w:tcPr>
            <w:tcW w:w="4981" w:type="dxa"/>
          </w:tcPr>
          <w:p w14:paraId="5FD90ABF" w14:textId="3ECF8CAB" w:rsidR="00316E36" w:rsidRDefault="00316E36" w:rsidP="00316E36">
            <w:pPr>
              <w:rPr>
                <w:sz w:val="24"/>
              </w:rPr>
            </w:pPr>
            <w:r>
              <w:rPr>
                <w:sz w:val="24"/>
              </w:rPr>
              <w:t>The Company Interface Service receives the Damage POJO about the Car which received a damage. It will then communicate with the Company System the data and information about the damage and will receive by the Company System an acknowledgment. The Company will then dispatch an employee which will perform the actions already described in the DD.</w:t>
            </w:r>
          </w:p>
        </w:tc>
      </w:tr>
    </w:tbl>
    <w:p w14:paraId="7FB1FBE2" w14:textId="39119C5E" w:rsidR="00316E36" w:rsidRDefault="00316E36"/>
    <w:tbl>
      <w:tblPr>
        <w:tblStyle w:val="Grigliatabella"/>
        <w:tblW w:w="0" w:type="auto"/>
        <w:jc w:val="center"/>
        <w:tblLook w:val="04A0" w:firstRow="1" w:lastRow="0" w:firstColumn="1" w:lastColumn="0" w:noHBand="0" w:noVBand="1"/>
      </w:tblPr>
      <w:tblGrid>
        <w:gridCol w:w="4981"/>
        <w:gridCol w:w="4981"/>
      </w:tblGrid>
      <w:tr w:rsidR="00316E36" w14:paraId="04BE48AD" w14:textId="77777777" w:rsidTr="0011214B">
        <w:trPr>
          <w:jc w:val="center"/>
        </w:trPr>
        <w:tc>
          <w:tcPr>
            <w:tcW w:w="9962" w:type="dxa"/>
            <w:gridSpan w:val="2"/>
          </w:tcPr>
          <w:p w14:paraId="272D024F" w14:textId="65CC26AE" w:rsidR="00316E36" w:rsidRDefault="00316E36" w:rsidP="00014DD0">
            <w:pPr>
              <w:jc w:val="center"/>
            </w:pPr>
            <w:proofErr w:type="spellStart"/>
            <w:proofErr w:type="gramStart"/>
            <w:r>
              <w:t>sendLowBatteryNotification</w:t>
            </w:r>
            <w:proofErr w:type="spellEnd"/>
            <w:r>
              <w:t>(</w:t>
            </w:r>
            <w:proofErr w:type="spellStart"/>
            <w:proofErr w:type="gramEnd"/>
            <w:r>
              <w:t>inout</w:t>
            </w:r>
            <w:proofErr w:type="spellEnd"/>
            <w:r>
              <w:t xml:space="preserve"> </w:t>
            </w:r>
            <w:proofErr w:type="spellStart"/>
            <w:r w:rsidR="00014DD0">
              <w:t>internalID</w:t>
            </w:r>
            <w:proofErr w:type="spellEnd"/>
            <w:r w:rsidR="00014DD0">
              <w:t xml:space="preserve">: </w:t>
            </w:r>
            <w:proofErr w:type="spellStart"/>
            <w:r w:rsidR="00014DD0">
              <w:t>CarPOJO</w:t>
            </w:r>
            <w:proofErr w:type="spellEnd"/>
            <w:r>
              <w:t>)</w:t>
            </w:r>
          </w:p>
        </w:tc>
      </w:tr>
      <w:tr w:rsidR="00316E36" w:rsidRPr="00AB2FBB" w14:paraId="262184A6" w14:textId="77777777" w:rsidTr="0011214B">
        <w:tblPrEx>
          <w:jc w:val="left"/>
        </w:tblPrEx>
        <w:tc>
          <w:tcPr>
            <w:tcW w:w="4981" w:type="dxa"/>
          </w:tcPr>
          <w:p w14:paraId="12F6BC43" w14:textId="77777777" w:rsidR="00316E36" w:rsidRPr="00AB2FBB" w:rsidRDefault="00316E36" w:rsidP="0011214B">
            <w:pPr>
              <w:rPr>
                <w:i/>
              </w:rPr>
            </w:pPr>
            <w:r>
              <w:rPr>
                <w:i/>
              </w:rPr>
              <w:t>Input</w:t>
            </w:r>
          </w:p>
        </w:tc>
        <w:tc>
          <w:tcPr>
            <w:tcW w:w="4981" w:type="dxa"/>
          </w:tcPr>
          <w:p w14:paraId="1EA11EA6" w14:textId="77777777" w:rsidR="00316E36" w:rsidRPr="00AB2FBB" w:rsidRDefault="00316E36" w:rsidP="0011214B">
            <w:pPr>
              <w:rPr>
                <w:i/>
              </w:rPr>
            </w:pPr>
            <w:r>
              <w:rPr>
                <w:i/>
              </w:rPr>
              <w:t>Effect</w:t>
            </w:r>
          </w:p>
        </w:tc>
      </w:tr>
      <w:tr w:rsidR="00316E36" w14:paraId="5A0A4A0E" w14:textId="77777777" w:rsidTr="0011214B">
        <w:tblPrEx>
          <w:jc w:val="left"/>
        </w:tblPrEx>
        <w:tc>
          <w:tcPr>
            <w:tcW w:w="4981" w:type="dxa"/>
          </w:tcPr>
          <w:p w14:paraId="6EEA8C93" w14:textId="77777777" w:rsidR="00316E36" w:rsidRPr="00752B2D" w:rsidRDefault="00316E36" w:rsidP="0011214B">
            <w:pPr>
              <w:rPr>
                <w:sz w:val="24"/>
              </w:rPr>
            </w:pPr>
            <w:r w:rsidRPr="00752B2D">
              <w:rPr>
                <w:sz w:val="24"/>
              </w:rPr>
              <w:t>A null parameter</w:t>
            </w:r>
          </w:p>
        </w:tc>
        <w:tc>
          <w:tcPr>
            <w:tcW w:w="4981" w:type="dxa"/>
          </w:tcPr>
          <w:p w14:paraId="371FCD0D" w14:textId="77777777" w:rsidR="00316E36" w:rsidRDefault="00316E36"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316E36" w14:paraId="7A4BE393" w14:textId="77777777" w:rsidTr="0011214B">
        <w:tblPrEx>
          <w:jc w:val="left"/>
        </w:tblPrEx>
        <w:tc>
          <w:tcPr>
            <w:tcW w:w="4981" w:type="dxa"/>
          </w:tcPr>
          <w:p w14:paraId="57C7EF39" w14:textId="77777777" w:rsidR="00316E36" w:rsidRDefault="00316E36" w:rsidP="0011214B">
            <w:r>
              <w:rPr>
                <w:sz w:val="24"/>
              </w:rPr>
              <w:t>Invalid a</w:t>
            </w:r>
            <w:r w:rsidRPr="00752B2D">
              <w:rPr>
                <w:sz w:val="24"/>
              </w:rPr>
              <w:t>rguments</w:t>
            </w:r>
          </w:p>
        </w:tc>
        <w:tc>
          <w:tcPr>
            <w:tcW w:w="4981" w:type="dxa"/>
          </w:tcPr>
          <w:p w14:paraId="2C314C61" w14:textId="77777777" w:rsidR="00316E36" w:rsidRDefault="00316E36" w:rsidP="0011214B">
            <w:r>
              <w:rPr>
                <w:sz w:val="24"/>
              </w:rPr>
              <w:t xml:space="preserve">An </w:t>
            </w:r>
            <w:proofErr w:type="spellStart"/>
            <w:r>
              <w:rPr>
                <w:sz w:val="24"/>
              </w:rPr>
              <w:t>invalidArgumentException</w:t>
            </w:r>
            <w:proofErr w:type="spellEnd"/>
            <w:r>
              <w:rPr>
                <w:sz w:val="24"/>
              </w:rPr>
              <w:t xml:space="preserve"> is raised.</w:t>
            </w:r>
          </w:p>
        </w:tc>
      </w:tr>
      <w:tr w:rsidR="00316E36" w14:paraId="0C08BC73" w14:textId="77777777" w:rsidTr="0011214B">
        <w:tblPrEx>
          <w:jc w:val="left"/>
        </w:tblPrEx>
        <w:tc>
          <w:tcPr>
            <w:tcW w:w="4981" w:type="dxa"/>
          </w:tcPr>
          <w:p w14:paraId="4C668366" w14:textId="77777777" w:rsidR="00316E36" w:rsidRPr="00752B2D" w:rsidRDefault="00316E36" w:rsidP="0011214B">
            <w:pPr>
              <w:rPr>
                <w:sz w:val="24"/>
              </w:rPr>
            </w:pPr>
            <w:r>
              <w:rPr>
                <w:sz w:val="24"/>
              </w:rPr>
              <w:t>Valid arguments</w:t>
            </w:r>
          </w:p>
        </w:tc>
        <w:tc>
          <w:tcPr>
            <w:tcW w:w="4981" w:type="dxa"/>
          </w:tcPr>
          <w:p w14:paraId="13CBC9C8" w14:textId="4CE1B491" w:rsidR="00316E36" w:rsidRDefault="00014DD0" w:rsidP="00014DD0">
            <w:pPr>
              <w:rPr>
                <w:sz w:val="24"/>
              </w:rPr>
            </w:pPr>
            <w:r>
              <w:rPr>
                <w:sz w:val="24"/>
              </w:rPr>
              <w:t>The Company</w:t>
            </w:r>
            <w:r w:rsidR="00316E36">
              <w:rPr>
                <w:sz w:val="24"/>
              </w:rPr>
              <w:t xml:space="preserve"> Interface Service receives the data about the Car with low battery. It will then communicate with the </w:t>
            </w:r>
            <w:r>
              <w:rPr>
                <w:sz w:val="24"/>
              </w:rPr>
              <w:t>Company</w:t>
            </w:r>
            <w:r w:rsidR="00316E36">
              <w:rPr>
                <w:sz w:val="24"/>
              </w:rPr>
              <w:t xml:space="preserve"> System the data and information about the Car and will receive by the Company System an acknowledgement. The company will then dispatch an employee which will perform the actions already described in the DD.</w:t>
            </w:r>
          </w:p>
        </w:tc>
      </w:tr>
    </w:tbl>
    <w:p w14:paraId="73A8A0C8" w14:textId="39108370" w:rsidR="00316E36" w:rsidRDefault="00316E36"/>
    <w:tbl>
      <w:tblPr>
        <w:tblStyle w:val="Grigliatabella"/>
        <w:tblW w:w="0" w:type="auto"/>
        <w:jc w:val="center"/>
        <w:tblLook w:val="04A0" w:firstRow="1" w:lastRow="0" w:firstColumn="1" w:lastColumn="0" w:noHBand="0" w:noVBand="1"/>
      </w:tblPr>
      <w:tblGrid>
        <w:gridCol w:w="4981"/>
        <w:gridCol w:w="4981"/>
      </w:tblGrid>
      <w:tr w:rsidR="00316E36" w14:paraId="1CB3278B" w14:textId="77777777" w:rsidTr="0011214B">
        <w:trPr>
          <w:jc w:val="center"/>
        </w:trPr>
        <w:tc>
          <w:tcPr>
            <w:tcW w:w="9962" w:type="dxa"/>
            <w:gridSpan w:val="2"/>
          </w:tcPr>
          <w:p w14:paraId="15EF699B" w14:textId="5A6E95AD" w:rsidR="00316E36" w:rsidRDefault="00014DD0" w:rsidP="0011214B">
            <w:pPr>
              <w:jc w:val="center"/>
            </w:pPr>
            <w:proofErr w:type="spellStart"/>
            <w:proofErr w:type="gramStart"/>
            <w:r>
              <w:t>sendOutParkingAreaNotification</w:t>
            </w:r>
            <w:proofErr w:type="spellEnd"/>
            <w:r w:rsidR="00316E36">
              <w:t>(</w:t>
            </w:r>
            <w:proofErr w:type="spellStart"/>
            <w:proofErr w:type="gramEnd"/>
            <w:r>
              <w:t>inout</w:t>
            </w:r>
            <w:proofErr w:type="spellEnd"/>
            <w:r>
              <w:t xml:space="preserve"> </w:t>
            </w:r>
            <w:proofErr w:type="spellStart"/>
            <w:r>
              <w:t>internalID</w:t>
            </w:r>
            <w:proofErr w:type="spellEnd"/>
            <w:r>
              <w:t xml:space="preserve">: </w:t>
            </w:r>
            <w:proofErr w:type="spellStart"/>
            <w:r>
              <w:t>CarPOJO</w:t>
            </w:r>
            <w:proofErr w:type="spellEnd"/>
            <w:r w:rsidR="00316E36">
              <w:t>)</w:t>
            </w:r>
          </w:p>
        </w:tc>
      </w:tr>
      <w:tr w:rsidR="00316E36" w:rsidRPr="00AB2FBB" w14:paraId="459769B1" w14:textId="77777777" w:rsidTr="0011214B">
        <w:tblPrEx>
          <w:jc w:val="left"/>
        </w:tblPrEx>
        <w:tc>
          <w:tcPr>
            <w:tcW w:w="4981" w:type="dxa"/>
          </w:tcPr>
          <w:p w14:paraId="2000B6DF" w14:textId="77777777" w:rsidR="00316E36" w:rsidRPr="00AB2FBB" w:rsidRDefault="00316E36" w:rsidP="0011214B">
            <w:pPr>
              <w:rPr>
                <w:i/>
              </w:rPr>
            </w:pPr>
            <w:r>
              <w:rPr>
                <w:i/>
              </w:rPr>
              <w:t>Input</w:t>
            </w:r>
          </w:p>
        </w:tc>
        <w:tc>
          <w:tcPr>
            <w:tcW w:w="4981" w:type="dxa"/>
          </w:tcPr>
          <w:p w14:paraId="56744567" w14:textId="77777777" w:rsidR="00316E36" w:rsidRPr="00AB2FBB" w:rsidRDefault="00316E36" w:rsidP="0011214B">
            <w:pPr>
              <w:rPr>
                <w:i/>
              </w:rPr>
            </w:pPr>
            <w:r>
              <w:rPr>
                <w:i/>
              </w:rPr>
              <w:t>Effect</w:t>
            </w:r>
          </w:p>
        </w:tc>
      </w:tr>
      <w:tr w:rsidR="00316E36" w14:paraId="147418A9" w14:textId="77777777" w:rsidTr="0011214B">
        <w:tblPrEx>
          <w:jc w:val="left"/>
        </w:tblPrEx>
        <w:tc>
          <w:tcPr>
            <w:tcW w:w="4981" w:type="dxa"/>
          </w:tcPr>
          <w:p w14:paraId="5CBE8D01" w14:textId="77777777" w:rsidR="00316E36" w:rsidRPr="00752B2D" w:rsidRDefault="00316E36" w:rsidP="0011214B">
            <w:pPr>
              <w:rPr>
                <w:sz w:val="24"/>
              </w:rPr>
            </w:pPr>
            <w:r w:rsidRPr="00752B2D">
              <w:rPr>
                <w:sz w:val="24"/>
              </w:rPr>
              <w:t>A null parameter</w:t>
            </w:r>
          </w:p>
        </w:tc>
        <w:tc>
          <w:tcPr>
            <w:tcW w:w="4981" w:type="dxa"/>
          </w:tcPr>
          <w:p w14:paraId="15345A2C" w14:textId="77777777" w:rsidR="00316E36" w:rsidRDefault="00316E36"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316E36" w14:paraId="77ED1882" w14:textId="77777777" w:rsidTr="0011214B">
        <w:tblPrEx>
          <w:jc w:val="left"/>
        </w:tblPrEx>
        <w:tc>
          <w:tcPr>
            <w:tcW w:w="4981" w:type="dxa"/>
          </w:tcPr>
          <w:p w14:paraId="44E2DA98" w14:textId="77777777" w:rsidR="00316E36" w:rsidRDefault="00316E36" w:rsidP="0011214B">
            <w:r>
              <w:rPr>
                <w:sz w:val="24"/>
              </w:rPr>
              <w:t>Invalid a</w:t>
            </w:r>
            <w:r w:rsidRPr="00752B2D">
              <w:rPr>
                <w:sz w:val="24"/>
              </w:rPr>
              <w:t>rguments</w:t>
            </w:r>
          </w:p>
        </w:tc>
        <w:tc>
          <w:tcPr>
            <w:tcW w:w="4981" w:type="dxa"/>
          </w:tcPr>
          <w:p w14:paraId="4DE8D2D5" w14:textId="77777777" w:rsidR="00316E36" w:rsidRDefault="00316E36" w:rsidP="0011214B">
            <w:r>
              <w:rPr>
                <w:sz w:val="24"/>
              </w:rPr>
              <w:t xml:space="preserve">An </w:t>
            </w:r>
            <w:proofErr w:type="spellStart"/>
            <w:r>
              <w:rPr>
                <w:sz w:val="24"/>
              </w:rPr>
              <w:t>invalidArgumentException</w:t>
            </w:r>
            <w:proofErr w:type="spellEnd"/>
            <w:r>
              <w:rPr>
                <w:sz w:val="24"/>
              </w:rPr>
              <w:t xml:space="preserve"> is raised.</w:t>
            </w:r>
          </w:p>
        </w:tc>
      </w:tr>
      <w:tr w:rsidR="00316E36" w14:paraId="25D6E095" w14:textId="77777777" w:rsidTr="0011214B">
        <w:tblPrEx>
          <w:jc w:val="left"/>
        </w:tblPrEx>
        <w:tc>
          <w:tcPr>
            <w:tcW w:w="4981" w:type="dxa"/>
          </w:tcPr>
          <w:p w14:paraId="5DD218FA" w14:textId="77777777" w:rsidR="00316E36" w:rsidRPr="00752B2D" w:rsidRDefault="00316E36" w:rsidP="0011214B">
            <w:pPr>
              <w:rPr>
                <w:sz w:val="24"/>
              </w:rPr>
            </w:pPr>
            <w:r>
              <w:rPr>
                <w:sz w:val="24"/>
              </w:rPr>
              <w:t>Valid arguments</w:t>
            </w:r>
          </w:p>
        </w:tc>
        <w:tc>
          <w:tcPr>
            <w:tcW w:w="4981" w:type="dxa"/>
          </w:tcPr>
          <w:p w14:paraId="6015226F" w14:textId="32FC989C" w:rsidR="00316E36" w:rsidRDefault="00316E36" w:rsidP="00014DD0">
            <w:pPr>
              <w:rPr>
                <w:sz w:val="24"/>
              </w:rPr>
            </w:pPr>
            <w:r>
              <w:rPr>
                <w:sz w:val="24"/>
              </w:rPr>
              <w:t>The Car Interface Service receives the data about the Car</w:t>
            </w:r>
            <w:r w:rsidR="00014DD0">
              <w:rPr>
                <w:sz w:val="24"/>
              </w:rPr>
              <w:t xml:space="preserve"> which has been left out of a Safe Area</w:t>
            </w:r>
            <w:r>
              <w:rPr>
                <w:sz w:val="24"/>
              </w:rPr>
              <w:t xml:space="preserve">. It will then communicate with the </w:t>
            </w:r>
            <w:r w:rsidR="00014DD0">
              <w:rPr>
                <w:sz w:val="24"/>
              </w:rPr>
              <w:lastRenderedPageBreak/>
              <w:t>Company</w:t>
            </w:r>
            <w:r>
              <w:rPr>
                <w:sz w:val="24"/>
              </w:rPr>
              <w:t xml:space="preserve"> System </w:t>
            </w:r>
            <w:r w:rsidR="00014DD0">
              <w:rPr>
                <w:sz w:val="24"/>
              </w:rPr>
              <w:t>the data and information about the Car and will receive by the Company System an acknowledgement. The Company will then take a decision about the User according to the internal laws.</w:t>
            </w:r>
          </w:p>
        </w:tc>
      </w:tr>
    </w:tbl>
    <w:p w14:paraId="498F34F5" w14:textId="13DE3F1E" w:rsidR="00316E36" w:rsidRDefault="00316E36"/>
    <w:p w14:paraId="1BD75080" w14:textId="58A8DD17" w:rsidR="00CD2A3D" w:rsidRDefault="00CD2A3D" w:rsidP="00E25849">
      <w:pPr>
        <w:pStyle w:val="Titolo4"/>
      </w:pPr>
      <w:r>
        <w:t xml:space="preserve">Manage Area Service, Area Interface Service </w:t>
      </w:r>
    </w:p>
    <w:p w14:paraId="4419A60E" w14:textId="3C9FD28E" w:rsidR="00FA4A33" w:rsidRDefault="00FA4A33" w:rsidP="00FA4A33">
      <w:r>
        <w:t>This is a background task used to poll the Areas to retrieve their actual number of Charging slots</w:t>
      </w:r>
    </w:p>
    <w:p w14:paraId="38159389" w14:textId="77777777" w:rsidR="00FA4A33" w:rsidRDefault="00FA4A33" w:rsidP="00FA4A33"/>
    <w:p w14:paraId="6136B291" w14:textId="2429CC69" w:rsidR="00FA4A33" w:rsidRPr="00FA4A33" w:rsidRDefault="00FA4A33" w:rsidP="00FA4A33"/>
    <w:tbl>
      <w:tblPr>
        <w:tblStyle w:val="Grigliatabella"/>
        <w:tblW w:w="0" w:type="auto"/>
        <w:jc w:val="center"/>
        <w:tblLook w:val="04A0" w:firstRow="1" w:lastRow="0" w:firstColumn="1" w:lastColumn="0" w:noHBand="0" w:noVBand="1"/>
      </w:tblPr>
      <w:tblGrid>
        <w:gridCol w:w="4981"/>
        <w:gridCol w:w="4981"/>
      </w:tblGrid>
      <w:tr w:rsidR="00CD2A3D" w14:paraId="5163E859" w14:textId="77777777" w:rsidTr="001D5EEB">
        <w:trPr>
          <w:jc w:val="center"/>
        </w:trPr>
        <w:tc>
          <w:tcPr>
            <w:tcW w:w="9962" w:type="dxa"/>
            <w:gridSpan w:val="2"/>
          </w:tcPr>
          <w:p w14:paraId="3938C17F" w14:textId="5B61414E" w:rsidR="00CD2A3D" w:rsidRDefault="00CD2A3D" w:rsidP="00CD2A3D">
            <w:pPr>
              <w:jc w:val="center"/>
            </w:pPr>
            <w:proofErr w:type="spellStart"/>
            <w:proofErr w:type="gramStart"/>
            <w:r>
              <w:t>getAvailableChargingSlots</w:t>
            </w:r>
            <w:proofErr w:type="spellEnd"/>
            <w:r>
              <w:t>(</w:t>
            </w:r>
            <w:proofErr w:type="spellStart"/>
            <w:proofErr w:type="gramEnd"/>
            <w:r>
              <w:t>inout</w:t>
            </w:r>
            <w:proofErr w:type="spellEnd"/>
            <w:r>
              <w:t xml:space="preserve"> </w:t>
            </w:r>
            <w:proofErr w:type="spellStart"/>
            <w:r>
              <w:t>internalID</w:t>
            </w:r>
            <w:proofErr w:type="spellEnd"/>
            <w:r>
              <w:t>: long)</w:t>
            </w:r>
          </w:p>
        </w:tc>
      </w:tr>
      <w:tr w:rsidR="00CD2A3D" w:rsidRPr="00AB2FBB" w14:paraId="085BE941" w14:textId="77777777" w:rsidTr="001D5EEB">
        <w:tblPrEx>
          <w:jc w:val="left"/>
        </w:tblPrEx>
        <w:tc>
          <w:tcPr>
            <w:tcW w:w="4981" w:type="dxa"/>
          </w:tcPr>
          <w:p w14:paraId="00D5758E" w14:textId="77777777" w:rsidR="00CD2A3D" w:rsidRPr="00AB2FBB" w:rsidRDefault="00CD2A3D" w:rsidP="001D5EEB">
            <w:pPr>
              <w:rPr>
                <w:i/>
              </w:rPr>
            </w:pPr>
            <w:r>
              <w:rPr>
                <w:i/>
              </w:rPr>
              <w:t>Input</w:t>
            </w:r>
          </w:p>
        </w:tc>
        <w:tc>
          <w:tcPr>
            <w:tcW w:w="4981" w:type="dxa"/>
          </w:tcPr>
          <w:p w14:paraId="180B662F" w14:textId="77777777" w:rsidR="00CD2A3D" w:rsidRPr="00AB2FBB" w:rsidRDefault="00CD2A3D" w:rsidP="001D5EEB">
            <w:pPr>
              <w:rPr>
                <w:i/>
              </w:rPr>
            </w:pPr>
            <w:r>
              <w:rPr>
                <w:i/>
              </w:rPr>
              <w:t>Effect</w:t>
            </w:r>
          </w:p>
        </w:tc>
      </w:tr>
      <w:tr w:rsidR="00CD2A3D" w14:paraId="7A61DE31" w14:textId="77777777" w:rsidTr="001D5EEB">
        <w:tblPrEx>
          <w:jc w:val="left"/>
        </w:tblPrEx>
        <w:tc>
          <w:tcPr>
            <w:tcW w:w="4981" w:type="dxa"/>
          </w:tcPr>
          <w:p w14:paraId="491008DD" w14:textId="77777777" w:rsidR="00CD2A3D" w:rsidRPr="00752B2D" w:rsidRDefault="00CD2A3D" w:rsidP="001D5EEB">
            <w:pPr>
              <w:rPr>
                <w:sz w:val="24"/>
              </w:rPr>
            </w:pPr>
            <w:r w:rsidRPr="00752B2D">
              <w:rPr>
                <w:sz w:val="24"/>
              </w:rPr>
              <w:t>A null parameter</w:t>
            </w:r>
          </w:p>
        </w:tc>
        <w:tc>
          <w:tcPr>
            <w:tcW w:w="4981" w:type="dxa"/>
          </w:tcPr>
          <w:p w14:paraId="0730E8DB" w14:textId="77777777" w:rsidR="00CD2A3D" w:rsidRDefault="00CD2A3D" w:rsidP="001D5EE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CD2A3D" w14:paraId="7FF6E314" w14:textId="77777777" w:rsidTr="001D5EEB">
        <w:tblPrEx>
          <w:jc w:val="left"/>
        </w:tblPrEx>
        <w:tc>
          <w:tcPr>
            <w:tcW w:w="4981" w:type="dxa"/>
          </w:tcPr>
          <w:p w14:paraId="1795E654" w14:textId="77777777" w:rsidR="00CD2A3D" w:rsidRDefault="00CD2A3D" w:rsidP="001D5EEB">
            <w:r>
              <w:rPr>
                <w:sz w:val="24"/>
              </w:rPr>
              <w:t>Invalid a</w:t>
            </w:r>
            <w:r w:rsidRPr="00752B2D">
              <w:rPr>
                <w:sz w:val="24"/>
              </w:rPr>
              <w:t>rguments</w:t>
            </w:r>
          </w:p>
        </w:tc>
        <w:tc>
          <w:tcPr>
            <w:tcW w:w="4981" w:type="dxa"/>
          </w:tcPr>
          <w:p w14:paraId="6CB1E6FA" w14:textId="77777777" w:rsidR="00CD2A3D" w:rsidRDefault="00CD2A3D" w:rsidP="001D5EEB">
            <w:r>
              <w:rPr>
                <w:sz w:val="24"/>
              </w:rPr>
              <w:t xml:space="preserve">An </w:t>
            </w:r>
            <w:proofErr w:type="spellStart"/>
            <w:r>
              <w:rPr>
                <w:sz w:val="24"/>
              </w:rPr>
              <w:t>invalidArgumentException</w:t>
            </w:r>
            <w:proofErr w:type="spellEnd"/>
            <w:r>
              <w:rPr>
                <w:sz w:val="24"/>
              </w:rPr>
              <w:t xml:space="preserve"> is raised.</w:t>
            </w:r>
          </w:p>
        </w:tc>
      </w:tr>
      <w:tr w:rsidR="00CD2A3D" w14:paraId="4464CC84" w14:textId="77777777" w:rsidTr="001D5EEB">
        <w:tblPrEx>
          <w:jc w:val="left"/>
        </w:tblPrEx>
        <w:tc>
          <w:tcPr>
            <w:tcW w:w="4981" w:type="dxa"/>
          </w:tcPr>
          <w:p w14:paraId="3D726396" w14:textId="77777777" w:rsidR="00CD2A3D" w:rsidRPr="00752B2D" w:rsidRDefault="00CD2A3D" w:rsidP="001D5EEB">
            <w:pPr>
              <w:rPr>
                <w:sz w:val="24"/>
              </w:rPr>
            </w:pPr>
            <w:r>
              <w:rPr>
                <w:sz w:val="24"/>
              </w:rPr>
              <w:t>Valid arguments</w:t>
            </w:r>
          </w:p>
        </w:tc>
        <w:tc>
          <w:tcPr>
            <w:tcW w:w="4981" w:type="dxa"/>
          </w:tcPr>
          <w:p w14:paraId="68634BEE" w14:textId="1DB5447E" w:rsidR="00CD2A3D" w:rsidRDefault="00FA4A33" w:rsidP="00FA4A33">
            <w:pPr>
              <w:rPr>
                <w:sz w:val="24"/>
              </w:rPr>
            </w:pPr>
            <w:r>
              <w:rPr>
                <w:sz w:val="24"/>
              </w:rPr>
              <w:t>The Area</w:t>
            </w:r>
            <w:r w:rsidR="00CD2A3D">
              <w:rPr>
                <w:sz w:val="24"/>
              </w:rPr>
              <w:t xml:space="preserve"> Interface Service receives the </w:t>
            </w:r>
            <w:r>
              <w:rPr>
                <w:sz w:val="24"/>
              </w:rPr>
              <w:t xml:space="preserve">id of the Area of which we want to know the available parking slots. The Area Interface Service will then communicate with </w:t>
            </w:r>
            <w:r w:rsidR="00CD2A3D">
              <w:rPr>
                <w:sz w:val="24"/>
              </w:rPr>
              <w:t xml:space="preserve">the </w:t>
            </w:r>
            <w:r>
              <w:rPr>
                <w:sz w:val="24"/>
              </w:rPr>
              <w:t>Area</w:t>
            </w:r>
            <w:r w:rsidR="00CD2A3D">
              <w:rPr>
                <w:sz w:val="24"/>
              </w:rPr>
              <w:t xml:space="preserve"> System </w:t>
            </w:r>
            <w:r>
              <w:rPr>
                <w:sz w:val="24"/>
              </w:rPr>
              <w:t xml:space="preserve">to obtain the data about that specific charging Area. </w:t>
            </w:r>
            <w:r w:rsidR="00CD2A3D">
              <w:rPr>
                <w:sz w:val="24"/>
              </w:rPr>
              <w:t xml:space="preserve">The </w:t>
            </w:r>
            <w:r w:rsidR="004D6C9C">
              <w:rPr>
                <w:sz w:val="24"/>
              </w:rPr>
              <w:t>data is</w:t>
            </w:r>
            <w:r>
              <w:rPr>
                <w:sz w:val="24"/>
              </w:rPr>
              <w:t xml:space="preserve"> then forwarded to the Service.</w:t>
            </w:r>
          </w:p>
        </w:tc>
      </w:tr>
    </w:tbl>
    <w:p w14:paraId="557F63A9" w14:textId="20E766B2" w:rsidR="00CD2A3D" w:rsidRDefault="00CD2A3D"/>
    <w:p w14:paraId="42254217" w14:textId="07462ED4" w:rsidR="00FA4A33" w:rsidRDefault="00FA4A33" w:rsidP="00E25849">
      <w:pPr>
        <w:pStyle w:val="Titolo4"/>
      </w:pPr>
      <w:r>
        <w:t xml:space="preserve">Manage Car Service, Car Interface Service </w:t>
      </w:r>
    </w:p>
    <w:p w14:paraId="2A7F256D" w14:textId="0C6066D4" w:rsidR="00FA4A33" w:rsidRPr="00FA4A33" w:rsidRDefault="00FA4A33" w:rsidP="00FA4A33">
      <w:r>
        <w:t>This is a background task used to poll the Cars to retrieve their actual Status.</w:t>
      </w:r>
    </w:p>
    <w:tbl>
      <w:tblPr>
        <w:tblStyle w:val="Grigliatabella"/>
        <w:tblW w:w="0" w:type="auto"/>
        <w:jc w:val="center"/>
        <w:tblLook w:val="04A0" w:firstRow="1" w:lastRow="0" w:firstColumn="1" w:lastColumn="0" w:noHBand="0" w:noVBand="1"/>
      </w:tblPr>
      <w:tblGrid>
        <w:gridCol w:w="4981"/>
        <w:gridCol w:w="4981"/>
      </w:tblGrid>
      <w:tr w:rsidR="00FA4A33" w14:paraId="677A6EC1" w14:textId="77777777" w:rsidTr="001D5EEB">
        <w:trPr>
          <w:jc w:val="center"/>
        </w:trPr>
        <w:tc>
          <w:tcPr>
            <w:tcW w:w="9962" w:type="dxa"/>
            <w:gridSpan w:val="2"/>
          </w:tcPr>
          <w:p w14:paraId="46DB55E1" w14:textId="5D18E4D3" w:rsidR="00FA4A33" w:rsidRDefault="00FA4A33" w:rsidP="00FA4A33">
            <w:pPr>
              <w:jc w:val="center"/>
            </w:pPr>
            <w:proofErr w:type="spellStart"/>
            <w:proofErr w:type="gramStart"/>
            <w:r>
              <w:t>getStatus</w:t>
            </w:r>
            <w:proofErr w:type="spellEnd"/>
            <w:r>
              <w:t>(</w:t>
            </w:r>
            <w:proofErr w:type="spellStart"/>
            <w:proofErr w:type="gramEnd"/>
            <w:r>
              <w:t>inout</w:t>
            </w:r>
            <w:proofErr w:type="spellEnd"/>
            <w:r>
              <w:t xml:space="preserve"> </w:t>
            </w:r>
            <w:proofErr w:type="spellStart"/>
            <w:r>
              <w:t>plateNumber</w:t>
            </w:r>
            <w:proofErr w:type="spellEnd"/>
            <w:r>
              <w:t>: string)</w:t>
            </w:r>
          </w:p>
        </w:tc>
      </w:tr>
      <w:tr w:rsidR="00FA4A33" w:rsidRPr="00AB2FBB" w14:paraId="3CDD1E26" w14:textId="77777777" w:rsidTr="001D5EEB">
        <w:tblPrEx>
          <w:jc w:val="left"/>
        </w:tblPrEx>
        <w:tc>
          <w:tcPr>
            <w:tcW w:w="4981" w:type="dxa"/>
          </w:tcPr>
          <w:p w14:paraId="5EF7D008" w14:textId="77777777" w:rsidR="00FA4A33" w:rsidRPr="00AB2FBB" w:rsidRDefault="00FA4A33" w:rsidP="001D5EEB">
            <w:pPr>
              <w:rPr>
                <w:i/>
              </w:rPr>
            </w:pPr>
            <w:r>
              <w:rPr>
                <w:i/>
              </w:rPr>
              <w:t>Input</w:t>
            </w:r>
          </w:p>
        </w:tc>
        <w:tc>
          <w:tcPr>
            <w:tcW w:w="4981" w:type="dxa"/>
          </w:tcPr>
          <w:p w14:paraId="63F4AEA7" w14:textId="77777777" w:rsidR="00FA4A33" w:rsidRPr="00AB2FBB" w:rsidRDefault="00FA4A33" w:rsidP="001D5EEB">
            <w:pPr>
              <w:rPr>
                <w:i/>
              </w:rPr>
            </w:pPr>
            <w:r>
              <w:rPr>
                <w:i/>
              </w:rPr>
              <w:t>Effect</w:t>
            </w:r>
          </w:p>
        </w:tc>
      </w:tr>
      <w:tr w:rsidR="00FA4A33" w14:paraId="35A230D3" w14:textId="77777777" w:rsidTr="001D5EEB">
        <w:tblPrEx>
          <w:jc w:val="left"/>
        </w:tblPrEx>
        <w:tc>
          <w:tcPr>
            <w:tcW w:w="4981" w:type="dxa"/>
          </w:tcPr>
          <w:p w14:paraId="09DA7DB6" w14:textId="77777777" w:rsidR="00FA4A33" w:rsidRPr="00752B2D" w:rsidRDefault="00FA4A33" w:rsidP="001D5EEB">
            <w:pPr>
              <w:rPr>
                <w:sz w:val="24"/>
              </w:rPr>
            </w:pPr>
            <w:r w:rsidRPr="00752B2D">
              <w:rPr>
                <w:sz w:val="24"/>
              </w:rPr>
              <w:t>A null parameter</w:t>
            </w:r>
          </w:p>
        </w:tc>
        <w:tc>
          <w:tcPr>
            <w:tcW w:w="4981" w:type="dxa"/>
          </w:tcPr>
          <w:p w14:paraId="1E1563CB" w14:textId="77777777" w:rsidR="00FA4A33" w:rsidRDefault="00FA4A33" w:rsidP="001D5EE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FA4A33" w14:paraId="13826AB3" w14:textId="77777777" w:rsidTr="001D5EEB">
        <w:tblPrEx>
          <w:jc w:val="left"/>
        </w:tblPrEx>
        <w:tc>
          <w:tcPr>
            <w:tcW w:w="4981" w:type="dxa"/>
          </w:tcPr>
          <w:p w14:paraId="2A37CC78" w14:textId="77777777" w:rsidR="00FA4A33" w:rsidRDefault="00FA4A33" w:rsidP="001D5EEB">
            <w:r>
              <w:rPr>
                <w:sz w:val="24"/>
              </w:rPr>
              <w:t>Invalid a</w:t>
            </w:r>
            <w:r w:rsidRPr="00752B2D">
              <w:rPr>
                <w:sz w:val="24"/>
              </w:rPr>
              <w:t>rguments</w:t>
            </w:r>
          </w:p>
        </w:tc>
        <w:tc>
          <w:tcPr>
            <w:tcW w:w="4981" w:type="dxa"/>
          </w:tcPr>
          <w:p w14:paraId="39ABEBD0" w14:textId="77777777" w:rsidR="00FA4A33" w:rsidRDefault="00FA4A33" w:rsidP="001D5EEB">
            <w:r>
              <w:rPr>
                <w:sz w:val="24"/>
              </w:rPr>
              <w:t xml:space="preserve">An </w:t>
            </w:r>
            <w:proofErr w:type="spellStart"/>
            <w:r>
              <w:rPr>
                <w:sz w:val="24"/>
              </w:rPr>
              <w:t>invalidArgumentException</w:t>
            </w:r>
            <w:proofErr w:type="spellEnd"/>
            <w:r>
              <w:rPr>
                <w:sz w:val="24"/>
              </w:rPr>
              <w:t xml:space="preserve"> is raised.</w:t>
            </w:r>
          </w:p>
        </w:tc>
      </w:tr>
      <w:tr w:rsidR="00FA4A33" w14:paraId="4018FAA5" w14:textId="77777777" w:rsidTr="001D5EEB">
        <w:tblPrEx>
          <w:jc w:val="left"/>
        </w:tblPrEx>
        <w:tc>
          <w:tcPr>
            <w:tcW w:w="4981" w:type="dxa"/>
          </w:tcPr>
          <w:p w14:paraId="0D440A3B" w14:textId="77777777" w:rsidR="00FA4A33" w:rsidRPr="00752B2D" w:rsidRDefault="00FA4A33" w:rsidP="001D5EEB">
            <w:pPr>
              <w:rPr>
                <w:sz w:val="24"/>
              </w:rPr>
            </w:pPr>
            <w:r>
              <w:rPr>
                <w:sz w:val="24"/>
              </w:rPr>
              <w:t>Valid arguments</w:t>
            </w:r>
          </w:p>
        </w:tc>
        <w:tc>
          <w:tcPr>
            <w:tcW w:w="4981" w:type="dxa"/>
          </w:tcPr>
          <w:p w14:paraId="06492B91" w14:textId="4E08A8FD" w:rsidR="00FA4A33" w:rsidRDefault="00FA4A33" w:rsidP="004D6C9C">
            <w:pPr>
              <w:rPr>
                <w:sz w:val="24"/>
              </w:rPr>
            </w:pPr>
            <w:r>
              <w:rPr>
                <w:sz w:val="24"/>
              </w:rPr>
              <w:t xml:space="preserve">The Car Interface Service receives the plate number of the Car of which we want to know the actual </w:t>
            </w:r>
            <w:proofErr w:type="spellStart"/>
            <w:r>
              <w:rPr>
                <w:sz w:val="24"/>
              </w:rPr>
              <w:t>CarStatus</w:t>
            </w:r>
            <w:proofErr w:type="spellEnd"/>
            <w:r>
              <w:rPr>
                <w:sz w:val="24"/>
              </w:rPr>
              <w:t xml:space="preserve">. The Car Interface Service will then communicate with the Car System to obtain the data about that specific </w:t>
            </w:r>
            <w:r w:rsidR="004D6C9C">
              <w:rPr>
                <w:sz w:val="24"/>
              </w:rPr>
              <w:t>Car</w:t>
            </w:r>
            <w:r>
              <w:rPr>
                <w:sz w:val="24"/>
              </w:rPr>
              <w:t xml:space="preserve">. The </w:t>
            </w:r>
            <w:r w:rsidR="004D6C9C">
              <w:rPr>
                <w:sz w:val="24"/>
              </w:rPr>
              <w:t>data is</w:t>
            </w:r>
            <w:r>
              <w:rPr>
                <w:sz w:val="24"/>
              </w:rPr>
              <w:t xml:space="preserve"> then forwarded to the Service.</w:t>
            </w:r>
          </w:p>
        </w:tc>
      </w:tr>
    </w:tbl>
    <w:p w14:paraId="685B90AE" w14:textId="67E03A2C" w:rsidR="00FA4A33" w:rsidRDefault="00FA4A33"/>
    <w:p w14:paraId="08CE3400" w14:textId="43AE00BC" w:rsidR="004D6C9C" w:rsidRPr="00FA4A33" w:rsidRDefault="004D6C9C" w:rsidP="004D6C9C">
      <w:r>
        <w:t xml:space="preserve">This is a background task used to poll the Cars to retrieve their actual </w:t>
      </w:r>
      <w:proofErr w:type="spellStart"/>
      <w:r>
        <w:t>GpsPosition</w:t>
      </w:r>
      <w:proofErr w:type="spellEnd"/>
      <w:r>
        <w:t>.</w:t>
      </w:r>
    </w:p>
    <w:tbl>
      <w:tblPr>
        <w:tblStyle w:val="Grigliatabella"/>
        <w:tblW w:w="0" w:type="auto"/>
        <w:jc w:val="center"/>
        <w:tblLook w:val="04A0" w:firstRow="1" w:lastRow="0" w:firstColumn="1" w:lastColumn="0" w:noHBand="0" w:noVBand="1"/>
      </w:tblPr>
      <w:tblGrid>
        <w:gridCol w:w="4981"/>
        <w:gridCol w:w="4981"/>
      </w:tblGrid>
      <w:tr w:rsidR="004D6C9C" w14:paraId="41CA29D0" w14:textId="77777777" w:rsidTr="001D5EEB">
        <w:trPr>
          <w:jc w:val="center"/>
        </w:trPr>
        <w:tc>
          <w:tcPr>
            <w:tcW w:w="9962" w:type="dxa"/>
            <w:gridSpan w:val="2"/>
          </w:tcPr>
          <w:p w14:paraId="69AD8B69" w14:textId="21D17C23" w:rsidR="004D6C9C" w:rsidRDefault="004D6C9C" w:rsidP="004D6C9C">
            <w:pPr>
              <w:jc w:val="center"/>
            </w:pPr>
            <w:proofErr w:type="spellStart"/>
            <w:proofErr w:type="gramStart"/>
            <w:r>
              <w:lastRenderedPageBreak/>
              <w:t>getPosition</w:t>
            </w:r>
            <w:proofErr w:type="spellEnd"/>
            <w:r>
              <w:t>(</w:t>
            </w:r>
            <w:proofErr w:type="spellStart"/>
            <w:proofErr w:type="gramEnd"/>
            <w:r>
              <w:t>inout</w:t>
            </w:r>
            <w:proofErr w:type="spellEnd"/>
            <w:r>
              <w:t xml:space="preserve"> </w:t>
            </w:r>
            <w:proofErr w:type="spellStart"/>
            <w:r>
              <w:t>plateNumber</w:t>
            </w:r>
            <w:proofErr w:type="spellEnd"/>
            <w:r>
              <w:t>: string)</w:t>
            </w:r>
          </w:p>
        </w:tc>
      </w:tr>
      <w:tr w:rsidR="004D6C9C" w:rsidRPr="00AB2FBB" w14:paraId="30179CE4" w14:textId="77777777" w:rsidTr="001D5EEB">
        <w:tblPrEx>
          <w:jc w:val="left"/>
        </w:tblPrEx>
        <w:tc>
          <w:tcPr>
            <w:tcW w:w="4981" w:type="dxa"/>
          </w:tcPr>
          <w:p w14:paraId="03B2F545" w14:textId="77777777" w:rsidR="004D6C9C" w:rsidRPr="00AB2FBB" w:rsidRDefault="004D6C9C" w:rsidP="001D5EEB">
            <w:pPr>
              <w:rPr>
                <w:i/>
              </w:rPr>
            </w:pPr>
            <w:r>
              <w:rPr>
                <w:i/>
              </w:rPr>
              <w:t>Input</w:t>
            </w:r>
          </w:p>
        </w:tc>
        <w:tc>
          <w:tcPr>
            <w:tcW w:w="4981" w:type="dxa"/>
          </w:tcPr>
          <w:p w14:paraId="03781057" w14:textId="77777777" w:rsidR="004D6C9C" w:rsidRPr="00AB2FBB" w:rsidRDefault="004D6C9C" w:rsidP="001D5EEB">
            <w:pPr>
              <w:rPr>
                <w:i/>
              </w:rPr>
            </w:pPr>
            <w:r>
              <w:rPr>
                <w:i/>
              </w:rPr>
              <w:t>Effect</w:t>
            </w:r>
          </w:p>
        </w:tc>
      </w:tr>
      <w:tr w:rsidR="004D6C9C" w14:paraId="29107FCC" w14:textId="77777777" w:rsidTr="001D5EEB">
        <w:tblPrEx>
          <w:jc w:val="left"/>
        </w:tblPrEx>
        <w:tc>
          <w:tcPr>
            <w:tcW w:w="4981" w:type="dxa"/>
          </w:tcPr>
          <w:p w14:paraId="14EAB504" w14:textId="77777777" w:rsidR="004D6C9C" w:rsidRPr="00752B2D" w:rsidRDefault="004D6C9C" w:rsidP="001D5EEB">
            <w:pPr>
              <w:rPr>
                <w:sz w:val="24"/>
              </w:rPr>
            </w:pPr>
            <w:r w:rsidRPr="00752B2D">
              <w:rPr>
                <w:sz w:val="24"/>
              </w:rPr>
              <w:t>A null parameter</w:t>
            </w:r>
          </w:p>
        </w:tc>
        <w:tc>
          <w:tcPr>
            <w:tcW w:w="4981" w:type="dxa"/>
          </w:tcPr>
          <w:p w14:paraId="0B2F1A4C" w14:textId="77777777" w:rsidR="004D6C9C" w:rsidRDefault="004D6C9C" w:rsidP="001D5EE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4D6C9C" w14:paraId="7AC43FF5" w14:textId="77777777" w:rsidTr="001D5EEB">
        <w:tblPrEx>
          <w:jc w:val="left"/>
        </w:tblPrEx>
        <w:tc>
          <w:tcPr>
            <w:tcW w:w="4981" w:type="dxa"/>
          </w:tcPr>
          <w:p w14:paraId="790372B3" w14:textId="77777777" w:rsidR="004D6C9C" w:rsidRDefault="004D6C9C" w:rsidP="001D5EEB">
            <w:r>
              <w:rPr>
                <w:sz w:val="24"/>
              </w:rPr>
              <w:t>Invalid a</w:t>
            </w:r>
            <w:r w:rsidRPr="00752B2D">
              <w:rPr>
                <w:sz w:val="24"/>
              </w:rPr>
              <w:t>rguments</w:t>
            </w:r>
          </w:p>
        </w:tc>
        <w:tc>
          <w:tcPr>
            <w:tcW w:w="4981" w:type="dxa"/>
          </w:tcPr>
          <w:p w14:paraId="145422B5" w14:textId="77777777" w:rsidR="004D6C9C" w:rsidRDefault="004D6C9C" w:rsidP="001D5EEB">
            <w:r>
              <w:rPr>
                <w:sz w:val="24"/>
              </w:rPr>
              <w:t xml:space="preserve">An </w:t>
            </w:r>
            <w:proofErr w:type="spellStart"/>
            <w:r>
              <w:rPr>
                <w:sz w:val="24"/>
              </w:rPr>
              <w:t>invalidArgumentException</w:t>
            </w:r>
            <w:proofErr w:type="spellEnd"/>
            <w:r>
              <w:rPr>
                <w:sz w:val="24"/>
              </w:rPr>
              <w:t xml:space="preserve"> is raised.</w:t>
            </w:r>
          </w:p>
        </w:tc>
      </w:tr>
      <w:tr w:rsidR="004D6C9C" w14:paraId="437F8872" w14:textId="77777777" w:rsidTr="001D5EEB">
        <w:tblPrEx>
          <w:jc w:val="left"/>
        </w:tblPrEx>
        <w:tc>
          <w:tcPr>
            <w:tcW w:w="4981" w:type="dxa"/>
          </w:tcPr>
          <w:p w14:paraId="55D6A1C6" w14:textId="77777777" w:rsidR="004D6C9C" w:rsidRPr="00752B2D" w:rsidRDefault="004D6C9C" w:rsidP="001D5EEB">
            <w:pPr>
              <w:rPr>
                <w:sz w:val="24"/>
              </w:rPr>
            </w:pPr>
            <w:r>
              <w:rPr>
                <w:sz w:val="24"/>
              </w:rPr>
              <w:t>Valid arguments</w:t>
            </w:r>
          </w:p>
        </w:tc>
        <w:tc>
          <w:tcPr>
            <w:tcW w:w="4981" w:type="dxa"/>
          </w:tcPr>
          <w:p w14:paraId="260907DE" w14:textId="7EC35FAC" w:rsidR="004D6C9C" w:rsidRDefault="004D6C9C" w:rsidP="001D5EEB">
            <w:pPr>
              <w:rPr>
                <w:sz w:val="24"/>
              </w:rPr>
            </w:pPr>
            <w:r>
              <w:rPr>
                <w:sz w:val="24"/>
              </w:rPr>
              <w:t>The Car Interface Service receives the plate number of the Car of which we want to know the actual position. The Car Interface Service will then communicate with the Car System to obtain the data about that specific Car. The data is then forwarded to the Service.</w:t>
            </w:r>
          </w:p>
        </w:tc>
      </w:tr>
    </w:tbl>
    <w:p w14:paraId="20249D60" w14:textId="7C7A12F2" w:rsidR="004D6C9C" w:rsidRDefault="004D6C9C"/>
    <w:p w14:paraId="7235CCB1" w14:textId="77777777" w:rsidR="004D6C9C" w:rsidRDefault="004D6C9C"/>
    <w:p w14:paraId="7538F5C1" w14:textId="2A853FE0" w:rsidR="004D6C9C" w:rsidRPr="00FA4A33" w:rsidRDefault="004D6C9C" w:rsidP="004D6C9C">
      <w:r>
        <w:t xml:space="preserve">This is a background task used to poll the Cars to retrieve their actual </w:t>
      </w:r>
      <w:r w:rsidR="0074401A">
        <w:t>status of the engine</w:t>
      </w:r>
      <w:r>
        <w:t>.</w:t>
      </w:r>
    </w:p>
    <w:tbl>
      <w:tblPr>
        <w:tblStyle w:val="Grigliatabella"/>
        <w:tblW w:w="0" w:type="auto"/>
        <w:jc w:val="center"/>
        <w:tblLook w:val="04A0" w:firstRow="1" w:lastRow="0" w:firstColumn="1" w:lastColumn="0" w:noHBand="0" w:noVBand="1"/>
      </w:tblPr>
      <w:tblGrid>
        <w:gridCol w:w="4981"/>
        <w:gridCol w:w="4981"/>
      </w:tblGrid>
      <w:tr w:rsidR="004D6C9C" w14:paraId="15341FE5" w14:textId="77777777" w:rsidTr="001D5EEB">
        <w:trPr>
          <w:jc w:val="center"/>
        </w:trPr>
        <w:tc>
          <w:tcPr>
            <w:tcW w:w="9962" w:type="dxa"/>
            <w:gridSpan w:val="2"/>
          </w:tcPr>
          <w:p w14:paraId="2538F5A2" w14:textId="0362409E" w:rsidR="004D6C9C" w:rsidRDefault="0074401A" w:rsidP="001D5EEB">
            <w:pPr>
              <w:jc w:val="center"/>
            </w:pPr>
            <w:proofErr w:type="spellStart"/>
            <w:proofErr w:type="gramStart"/>
            <w:r>
              <w:t>isEngineOn</w:t>
            </w:r>
            <w:proofErr w:type="spellEnd"/>
            <w:r w:rsidR="004D6C9C">
              <w:t>(</w:t>
            </w:r>
            <w:proofErr w:type="spellStart"/>
            <w:proofErr w:type="gramEnd"/>
            <w:r w:rsidR="004D6C9C">
              <w:t>inout</w:t>
            </w:r>
            <w:proofErr w:type="spellEnd"/>
            <w:r w:rsidR="004D6C9C">
              <w:t xml:space="preserve"> </w:t>
            </w:r>
            <w:proofErr w:type="spellStart"/>
            <w:r w:rsidR="004D6C9C">
              <w:t>plateNumber</w:t>
            </w:r>
            <w:proofErr w:type="spellEnd"/>
            <w:r w:rsidR="004D6C9C">
              <w:t>: string)</w:t>
            </w:r>
          </w:p>
        </w:tc>
      </w:tr>
      <w:tr w:rsidR="004D6C9C" w:rsidRPr="00AB2FBB" w14:paraId="3C3FA731" w14:textId="77777777" w:rsidTr="001D5EEB">
        <w:tblPrEx>
          <w:jc w:val="left"/>
        </w:tblPrEx>
        <w:tc>
          <w:tcPr>
            <w:tcW w:w="4981" w:type="dxa"/>
          </w:tcPr>
          <w:p w14:paraId="0BB85814" w14:textId="77777777" w:rsidR="004D6C9C" w:rsidRPr="00AB2FBB" w:rsidRDefault="004D6C9C" w:rsidP="001D5EEB">
            <w:pPr>
              <w:rPr>
                <w:i/>
              </w:rPr>
            </w:pPr>
            <w:r>
              <w:rPr>
                <w:i/>
              </w:rPr>
              <w:t>Input</w:t>
            </w:r>
          </w:p>
        </w:tc>
        <w:tc>
          <w:tcPr>
            <w:tcW w:w="4981" w:type="dxa"/>
          </w:tcPr>
          <w:p w14:paraId="3A17C079" w14:textId="77777777" w:rsidR="004D6C9C" w:rsidRPr="00AB2FBB" w:rsidRDefault="004D6C9C" w:rsidP="001D5EEB">
            <w:pPr>
              <w:rPr>
                <w:i/>
              </w:rPr>
            </w:pPr>
            <w:r>
              <w:rPr>
                <w:i/>
              </w:rPr>
              <w:t>Effect</w:t>
            </w:r>
          </w:p>
        </w:tc>
      </w:tr>
      <w:tr w:rsidR="004D6C9C" w14:paraId="1C4D1EFA" w14:textId="77777777" w:rsidTr="001D5EEB">
        <w:tblPrEx>
          <w:jc w:val="left"/>
        </w:tblPrEx>
        <w:tc>
          <w:tcPr>
            <w:tcW w:w="4981" w:type="dxa"/>
          </w:tcPr>
          <w:p w14:paraId="70FDD658" w14:textId="77777777" w:rsidR="004D6C9C" w:rsidRPr="00752B2D" w:rsidRDefault="004D6C9C" w:rsidP="001D5EEB">
            <w:pPr>
              <w:rPr>
                <w:sz w:val="24"/>
              </w:rPr>
            </w:pPr>
            <w:r w:rsidRPr="00752B2D">
              <w:rPr>
                <w:sz w:val="24"/>
              </w:rPr>
              <w:t>A null parameter</w:t>
            </w:r>
          </w:p>
        </w:tc>
        <w:tc>
          <w:tcPr>
            <w:tcW w:w="4981" w:type="dxa"/>
          </w:tcPr>
          <w:p w14:paraId="5514DC1D" w14:textId="77777777" w:rsidR="004D6C9C" w:rsidRDefault="004D6C9C" w:rsidP="001D5EE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4D6C9C" w14:paraId="46EC5519" w14:textId="77777777" w:rsidTr="001D5EEB">
        <w:tblPrEx>
          <w:jc w:val="left"/>
        </w:tblPrEx>
        <w:tc>
          <w:tcPr>
            <w:tcW w:w="4981" w:type="dxa"/>
          </w:tcPr>
          <w:p w14:paraId="55AA1983" w14:textId="77777777" w:rsidR="004D6C9C" w:rsidRDefault="004D6C9C" w:rsidP="001D5EEB">
            <w:r>
              <w:rPr>
                <w:sz w:val="24"/>
              </w:rPr>
              <w:t>Invalid a</w:t>
            </w:r>
            <w:r w:rsidRPr="00752B2D">
              <w:rPr>
                <w:sz w:val="24"/>
              </w:rPr>
              <w:t>rguments</w:t>
            </w:r>
          </w:p>
        </w:tc>
        <w:tc>
          <w:tcPr>
            <w:tcW w:w="4981" w:type="dxa"/>
          </w:tcPr>
          <w:p w14:paraId="79A1955F" w14:textId="77777777" w:rsidR="004D6C9C" w:rsidRDefault="004D6C9C" w:rsidP="001D5EEB">
            <w:r>
              <w:rPr>
                <w:sz w:val="24"/>
              </w:rPr>
              <w:t xml:space="preserve">An </w:t>
            </w:r>
            <w:proofErr w:type="spellStart"/>
            <w:r>
              <w:rPr>
                <w:sz w:val="24"/>
              </w:rPr>
              <w:t>invalidArgumentException</w:t>
            </w:r>
            <w:proofErr w:type="spellEnd"/>
            <w:r>
              <w:rPr>
                <w:sz w:val="24"/>
              </w:rPr>
              <w:t xml:space="preserve"> is raised.</w:t>
            </w:r>
          </w:p>
        </w:tc>
      </w:tr>
      <w:tr w:rsidR="004D6C9C" w14:paraId="388F0102" w14:textId="77777777" w:rsidTr="001D5EEB">
        <w:tblPrEx>
          <w:jc w:val="left"/>
        </w:tblPrEx>
        <w:tc>
          <w:tcPr>
            <w:tcW w:w="4981" w:type="dxa"/>
          </w:tcPr>
          <w:p w14:paraId="73897606" w14:textId="77777777" w:rsidR="004D6C9C" w:rsidRPr="00752B2D" w:rsidRDefault="004D6C9C" w:rsidP="001D5EEB">
            <w:pPr>
              <w:rPr>
                <w:sz w:val="24"/>
              </w:rPr>
            </w:pPr>
            <w:r>
              <w:rPr>
                <w:sz w:val="24"/>
              </w:rPr>
              <w:t>Valid arguments</w:t>
            </w:r>
          </w:p>
        </w:tc>
        <w:tc>
          <w:tcPr>
            <w:tcW w:w="4981" w:type="dxa"/>
          </w:tcPr>
          <w:p w14:paraId="7B81AB21" w14:textId="082739A2" w:rsidR="004D6C9C" w:rsidRDefault="004D6C9C" w:rsidP="0074401A">
            <w:pPr>
              <w:rPr>
                <w:sz w:val="24"/>
              </w:rPr>
            </w:pPr>
            <w:r>
              <w:rPr>
                <w:sz w:val="24"/>
              </w:rPr>
              <w:t xml:space="preserve">The Car Interface Service receives the plate number of the Car of which we want to </w:t>
            </w:r>
            <w:r w:rsidR="0074401A">
              <w:rPr>
                <w:sz w:val="24"/>
              </w:rPr>
              <w:t>know the actual state of the engine</w:t>
            </w:r>
            <w:r>
              <w:rPr>
                <w:sz w:val="24"/>
              </w:rPr>
              <w:t>. The Car Interface Service will then communicate with the Car System to obtain the data about that specific Car. The data is then forwarded to the Service.</w:t>
            </w:r>
          </w:p>
        </w:tc>
      </w:tr>
    </w:tbl>
    <w:p w14:paraId="4EEA426E" w14:textId="2839FC09" w:rsidR="004D6C9C" w:rsidRDefault="004D6C9C"/>
    <w:p w14:paraId="276D6926" w14:textId="5B6F5683" w:rsidR="0074401A" w:rsidRPr="00FA4A33" w:rsidRDefault="0074401A" w:rsidP="0074401A">
      <w:r>
        <w:t>This is a background task used to poll the Cars to retrieve if they’re plugged or not.</w:t>
      </w:r>
    </w:p>
    <w:tbl>
      <w:tblPr>
        <w:tblStyle w:val="Grigliatabella"/>
        <w:tblW w:w="0" w:type="auto"/>
        <w:jc w:val="center"/>
        <w:tblLook w:val="04A0" w:firstRow="1" w:lastRow="0" w:firstColumn="1" w:lastColumn="0" w:noHBand="0" w:noVBand="1"/>
      </w:tblPr>
      <w:tblGrid>
        <w:gridCol w:w="4981"/>
        <w:gridCol w:w="4981"/>
      </w:tblGrid>
      <w:tr w:rsidR="0074401A" w14:paraId="4024E753" w14:textId="77777777" w:rsidTr="001D5EEB">
        <w:trPr>
          <w:jc w:val="center"/>
        </w:trPr>
        <w:tc>
          <w:tcPr>
            <w:tcW w:w="9962" w:type="dxa"/>
            <w:gridSpan w:val="2"/>
          </w:tcPr>
          <w:p w14:paraId="2B679752" w14:textId="58C51049" w:rsidR="0074401A" w:rsidRDefault="0074401A" w:rsidP="0074401A">
            <w:pPr>
              <w:jc w:val="center"/>
            </w:pPr>
            <w:proofErr w:type="spellStart"/>
            <w:proofErr w:type="gramStart"/>
            <w:r>
              <w:t>isPlugged</w:t>
            </w:r>
            <w:proofErr w:type="spellEnd"/>
            <w:r>
              <w:t>(</w:t>
            </w:r>
            <w:proofErr w:type="spellStart"/>
            <w:proofErr w:type="gramEnd"/>
            <w:r>
              <w:t>inout</w:t>
            </w:r>
            <w:proofErr w:type="spellEnd"/>
            <w:r>
              <w:t xml:space="preserve"> </w:t>
            </w:r>
            <w:proofErr w:type="spellStart"/>
            <w:r>
              <w:t>plateNumber</w:t>
            </w:r>
            <w:proofErr w:type="spellEnd"/>
            <w:r>
              <w:t>: string)</w:t>
            </w:r>
          </w:p>
        </w:tc>
      </w:tr>
      <w:tr w:rsidR="0074401A" w:rsidRPr="00AB2FBB" w14:paraId="66D18DAF" w14:textId="77777777" w:rsidTr="001D5EEB">
        <w:tblPrEx>
          <w:jc w:val="left"/>
        </w:tblPrEx>
        <w:tc>
          <w:tcPr>
            <w:tcW w:w="4981" w:type="dxa"/>
          </w:tcPr>
          <w:p w14:paraId="62CB4061" w14:textId="77777777" w:rsidR="0074401A" w:rsidRPr="00AB2FBB" w:rsidRDefault="0074401A" w:rsidP="001D5EEB">
            <w:pPr>
              <w:rPr>
                <w:i/>
              </w:rPr>
            </w:pPr>
            <w:r>
              <w:rPr>
                <w:i/>
              </w:rPr>
              <w:t>Input</w:t>
            </w:r>
          </w:p>
        </w:tc>
        <w:tc>
          <w:tcPr>
            <w:tcW w:w="4981" w:type="dxa"/>
          </w:tcPr>
          <w:p w14:paraId="2A71B24A" w14:textId="77777777" w:rsidR="0074401A" w:rsidRPr="00AB2FBB" w:rsidRDefault="0074401A" w:rsidP="001D5EEB">
            <w:pPr>
              <w:rPr>
                <w:i/>
              </w:rPr>
            </w:pPr>
            <w:r>
              <w:rPr>
                <w:i/>
              </w:rPr>
              <w:t>Effect</w:t>
            </w:r>
          </w:p>
        </w:tc>
      </w:tr>
      <w:tr w:rsidR="0074401A" w14:paraId="0DC245EF" w14:textId="77777777" w:rsidTr="001D5EEB">
        <w:tblPrEx>
          <w:jc w:val="left"/>
        </w:tblPrEx>
        <w:tc>
          <w:tcPr>
            <w:tcW w:w="4981" w:type="dxa"/>
          </w:tcPr>
          <w:p w14:paraId="10355363" w14:textId="77777777" w:rsidR="0074401A" w:rsidRPr="00752B2D" w:rsidRDefault="0074401A" w:rsidP="001D5EEB">
            <w:pPr>
              <w:rPr>
                <w:sz w:val="24"/>
              </w:rPr>
            </w:pPr>
            <w:r w:rsidRPr="00752B2D">
              <w:rPr>
                <w:sz w:val="24"/>
              </w:rPr>
              <w:t>A null parameter</w:t>
            </w:r>
          </w:p>
        </w:tc>
        <w:tc>
          <w:tcPr>
            <w:tcW w:w="4981" w:type="dxa"/>
          </w:tcPr>
          <w:p w14:paraId="68CCA426" w14:textId="77777777" w:rsidR="0074401A" w:rsidRDefault="0074401A" w:rsidP="001D5EE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74401A" w14:paraId="2A03D970" w14:textId="77777777" w:rsidTr="001D5EEB">
        <w:tblPrEx>
          <w:jc w:val="left"/>
        </w:tblPrEx>
        <w:tc>
          <w:tcPr>
            <w:tcW w:w="4981" w:type="dxa"/>
          </w:tcPr>
          <w:p w14:paraId="7101AC86" w14:textId="77777777" w:rsidR="0074401A" w:rsidRDefault="0074401A" w:rsidP="001D5EEB">
            <w:r>
              <w:rPr>
                <w:sz w:val="24"/>
              </w:rPr>
              <w:t>Invalid a</w:t>
            </w:r>
            <w:r w:rsidRPr="00752B2D">
              <w:rPr>
                <w:sz w:val="24"/>
              </w:rPr>
              <w:t>rguments</w:t>
            </w:r>
          </w:p>
        </w:tc>
        <w:tc>
          <w:tcPr>
            <w:tcW w:w="4981" w:type="dxa"/>
          </w:tcPr>
          <w:p w14:paraId="6844948D" w14:textId="77777777" w:rsidR="0074401A" w:rsidRDefault="0074401A" w:rsidP="001D5EEB">
            <w:r>
              <w:rPr>
                <w:sz w:val="24"/>
              </w:rPr>
              <w:t xml:space="preserve">An </w:t>
            </w:r>
            <w:proofErr w:type="spellStart"/>
            <w:r>
              <w:rPr>
                <w:sz w:val="24"/>
              </w:rPr>
              <w:t>invalidArgumentException</w:t>
            </w:r>
            <w:proofErr w:type="spellEnd"/>
            <w:r>
              <w:rPr>
                <w:sz w:val="24"/>
              </w:rPr>
              <w:t xml:space="preserve"> is raised.</w:t>
            </w:r>
          </w:p>
        </w:tc>
      </w:tr>
      <w:tr w:rsidR="0074401A" w14:paraId="58A2BE5C" w14:textId="77777777" w:rsidTr="001D5EEB">
        <w:tblPrEx>
          <w:jc w:val="left"/>
        </w:tblPrEx>
        <w:tc>
          <w:tcPr>
            <w:tcW w:w="4981" w:type="dxa"/>
          </w:tcPr>
          <w:p w14:paraId="70B96CF6" w14:textId="77777777" w:rsidR="0074401A" w:rsidRPr="00752B2D" w:rsidRDefault="0074401A" w:rsidP="001D5EEB">
            <w:pPr>
              <w:rPr>
                <w:sz w:val="24"/>
              </w:rPr>
            </w:pPr>
            <w:r>
              <w:rPr>
                <w:sz w:val="24"/>
              </w:rPr>
              <w:t>Valid arguments</w:t>
            </w:r>
          </w:p>
        </w:tc>
        <w:tc>
          <w:tcPr>
            <w:tcW w:w="4981" w:type="dxa"/>
          </w:tcPr>
          <w:p w14:paraId="1495F9F4" w14:textId="78B53599" w:rsidR="0074401A" w:rsidRDefault="0074401A" w:rsidP="0074401A">
            <w:pPr>
              <w:rPr>
                <w:sz w:val="24"/>
              </w:rPr>
            </w:pPr>
            <w:r>
              <w:rPr>
                <w:sz w:val="24"/>
              </w:rPr>
              <w:t>The Car Interface Service receives the plate number of the Car of which we want to know if they’re plugged. The Car Interface Service will then communicate with the Car System to obtain the data about that specific Car. The data is then forwarded to the Service.</w:t>
            </w:r>
          </w:p>
        </w:tc>
      </w:tr>
    </w:tbl>
    <w:p w14:paraId="5386B00C" w14:textId="40D16D24" w:rsidR="0074401A" w:rsidRDefault="0074401A"/>
    <w:p w14:paraId="3CA53012" w14:textId="56D7D406" w:rsidR="0074401A" w:rsidRPr="00FA4A33" w:rsidRDefault="0074401A" w:rsidP="0074401A">
      <w:r>
        <w:lastRenderedPageBreak/>
        <w:t>This is a background task used to poll the Cars to retrieve if they’re damaged.</w:t>
      </w:r>
    </w:p>
    <w:tbl>
      <w:tblPr>
        <w:tblStyle w:val="Grigliatabella"/>
        <w:tblW w:w="0" w:type="auto"/>
        <w:jc w:val="center"/>
        <w:tblLook w:val="04A0" w:firstRow="1" w:lastRow="0" w:firstColumn="1" w:lastColumn="0" w:noHBand="0" w:noVBand="1"/>
      </w:tblPr>
      <w:tblGrid>
        <w:gridCol w:w="4981"/>
        <w:gridCol w:w="4981"/>
      </w:tblGrid>
      <w:tr w:rsidR="0074401A" w14:paraId="1E44C297" w14:textId="77777777" w:rsidTr="001D5EEB">
        <w:trPr>
          <w:jc w:val="center"/>
        </w:trPr>
        <w:tc>
          <w:tcPr>
            <w:tcW w:w="9962" w:type="dxa"/>
            <w:gridSpan w:val="2"/>
          </w:tcPr>
          <w:p w14:paraId="2831EC58" w14:textId="6D7EBAEF" w:rsidR="0074401A" w:rsidRDefault="0074401A" w:rsidP="001D5EEB">
            <w:pPr>
              <w:jc w:val="center"/>
            </w:pPr>
            <w:proofErr w:type="spellStart"/>
            <w:proofErr w:type="gramStart"/>
            <w:r>
              <w:t>getDamages</w:t>
            </w:r>
            <w:proofErr w:type="spellEnd"/>
            <w:r>
              <w:t>(</w:t>
            </w:r>
            <w:proofErr w:type="spellStart"/>
            <w:proofErr w:type="gramEnd"/>
            <w:r>
              <w:t>inout</w:t>
            </w:r>
            <w:proofErr w:type="spellEnd"/>
            <w:r>
              <w:t xml:space="preserve"> </w:t>
            </w:r>
            <w:proofErr w:type="spellStart"/>
            <w:r>
              <w:t>plateNumber</w:t>
            </w:r>
            <w:proofErr w:type="spellEnd"/>
            <w:r>
              <w:t>: string)</w:t>
            </w:r>
          </w:p>
        </w:tc>
      </w:tr>
      <w:tr w:rsidR="0074401A" w:rsidRPr="00AB2FBB" w14:paraId="57DA57EC" w14:textId="77777777" w:rsidTr="001D5EEB">
        <w:tblPrEx>
          <w:jc w:val="left"/>
        </w:tblPrEx>
        <w:tc>
          <w:tcPr>
            <w:tcW w:w="4981" w:type="dxa"/>
          </w:tcPr>
          <w:p w14:paraId="4EE9CD6E" w14:textId="77777777" w:rsidR="0074401A" w:rsidRPr="00AB2FBB" w:rsidRDefault="0074401A" w:rsidP="001D5EEB">
            <w:pPr>
              <w:rPr>
                <w:i/>
              </w:rPr>
            </w:pPr>
            <w:r>
              <w:rPr>
                <w:i/>
              </w:rPr>
              <w:t>Input</w:t>
            </w:r>
          </w:p>
        </w:tc>
        <w:tc>
          <w:tcPr>
            <w:tcW w:w="4981" w:type="dxa"/>
          </w:tcPr>
          <w:p w14:paraId="7A7AE619" w14:textId="77777777" w:rsidR="0074401A" w:rsidRPr="00AB2FBB" w:rsidRDefault="0074401A" w:rsidP="001D5EEB">
            <w:pPr>
              <w:rPr>
                <w:i/>
              </w:rPr>
            </w:pPr>
            <w:r>
              <w:rPr>
                <w:i/>
              </w:rPr>
              <w:t>Effect</w:t>
            </w:r>
          </w:p>
        </w:tc>
      </w:tr>
      <w:tr w:rsidR="0074401A" w14:paraId="7B97ACB5" w14:textId="77777777" w:rsidTr="001D5EEB">
        <w:tblPrEx>
          <w:jc w:val="left"/>
        </w:tblPrEx>
        <w:tc>
          <w:tcPr>
            <w:tcW w:w="4981" w:type="dxa"/>
          </w:tcPr>
          <w:p w14:paraId="6E6BE8E6" w14:textId="77777777" w:rsidR="0074401A" w:rsidRPr="00752B2D" w:rsidRDefault="0074401A" w:rsidP="001D5EEB">
            <w:pPr>
              <w:rPr>
                <w:sz w:val="24"/>
              </w:rPr>
            </w:pPr>
            <w:r w:rsidRPr="00752B2D">
              <w:rPr>
                <w:sz w:val="24"/>
              </w:rPr>
              <w:t>A null parameter</w:t>
            </w:r>
          </w:p>
        </w:tc>
        <w:tc>
          <w:tcPr>
            <w:tcW w:w="4981" w:type="dxa"/>
          </w:tcPr>
          <w:p w14:paraId="3CD2BC89" w14:textId="77777777" w:rsidR="0074401A" w:rsidRDefault="0074401A" w:rsidP="001D5EE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74401A" w14:paraId="7FCB7CF4" w14:textId="77777777" w:rsidTr="001D5EEB">
        <w:tblPrEx>
          <w:jc w:val="left"/>
        </w:tblPrEx>
        <w:tc>
          <w:tcPr>
            <w:tcW w:w="4981" w:type="dxa"/>
          </w:tcPr>
          <w:p w14:paraId="04C98CE6" w14:textId="77777777" w:rsidR="0074401A" w:rsidRDefault="0074401A" w:rsidP="001D5EEB">
            <w:r>
              <w:rPr>
                <w:sz w:val="24"/>
              </w:rPr>
              <w:t>Invalid a</w:t>
            </w:r>
            <w:r w:rsidRPr="00752B2D">
              <w:rPr>
                <w:sz w:val="24"/>
              </w:rPr>
              <w:t>rguments</w:t>
            </w:r>
          </w:p>
        </w:tc>
        <w:tc>
          <w:tcPr>
            <w:tcW w:w="4981" w:type="dxa"/>
          </w:tcPr>
          <w:p w14:paraId="432F11D2" w14:textId="77777777" w:rsidR="0074401A" w:rsidRDefault="0074401A" w:rsidP="001D5EEB">
            <w:r>
              <w:rPr>
                <w:sz w:val="24"/>
              </w:rPr>
              <w:t xml:space="preserve">An </w:t>
            </w:r>
            <w:proofErr w:type="spellStart"/>
            <w:r>
              <w:rPr>
                <w:sz w:val="24"/>
              </w:rPr>
              <w:t>invalidArgumentException</w:t>
            </w:r>
            <w:proofErr w:type="spellEnd"/>
            <w:r>
              <w:rPr>
                <w:sz w:val="24"/>
              </w:rPr>
              <w:t xml:space="preserve"> is raised.</w:t>
            </w:r>
          </w:p>
        </w:tc>
      </w:tr>
      <w:tr w:rsidR="0074401A" w14:paraId="4509493C" w14:textId="77777777" w:rsidTr="001D5EEB">
        <w:tblPrEx>
          <w:jc w:val="left"/>
        </w:tblPrEx>
        <w:tc>
          <w:tcPr>
            <w:tcW w:w="4981" w:type="dxa"/>
          </w:tcPr>
          <w:p w14:paraId="3C858A69" w14:textId="77777777" w:rsidR="0074401A" w:rsidRPr="00752B2D" w:rsidRDefault="0074401A" w:rsidP="001D5EEB">
            <w:pPr>
              <w:rPr>
                <w:sz w:val="24"/>
              </w:rPr>
            </w:pPr>
            <w:r>
              <w:rPr>
                <w:sz w:val="24"/>
              </w:rPr>
              <w:t>Valid arguments</w:t>
            </w:r>
          </w:p>
        </w:tc>
        <w:tc>
          <w:tcPr>
            <w:tcW w:w="4981" w:type="dxa"/>
          </w:tcPr>
          <w:p w14:paraId="6A1BBC07" w14:textId="75CEADA7" w:rsidR="0074401A" w:rsidRDefault="0074401A" w:rsidP="001D5EEB">
            <w:pPr>
              <w:rPr>
                <w:sz w:val="24"/>
              </w:rPr>
            </w:pPr>
            <w:r>
              <w:rPr>
                <w:sz w:val="24"/>
              </w:rPr>
              <w:t>The Car Interface Service receives the plate number of the Car of which we want to know the damages. The Car Interface Service will then communicate with the Car System to obtain the data about that specific Car. The data is then forwarded to the Service.</w:t>
            </w:r>
          </w:p>
        </w:tc>
      </w:tr>
    </w:tbl>
    <w:p w14:paraId="3D54D033" w14:textId="2A350DA0" w:rsidR="0074401A" w:rsidRDefault="0074401A"/>
    <w:p w14:paraId="10509E8A" w14:textId="6E1D1587" w:rsidR="0074401A" w:rsidRPr="00FA4A33" w:rsidRDefault="0074401A" w:rsidP="0074401A">
      <w:r>
        <w:t>This is a background task used to poll the Cars to retrieve the actual number of passengers inside the Car.</w:t>
      </w:r>
    </w:p>
    <w:tbl>
      <w:tblPr>
        <w:tblStyle w:val="Grigliatabella"/>
        <w:tblW w:w="0" w:type="auto"/>
        <w:jc w:val="center"/>
        <w:tblLook w:val="04A0" w:firstRow="1" w:lastRow="0" w:firstColumn="1" w:lastColumn="0" w:noHBand="0" w:noVBand="1"/>
      </w:tblPr>
      <w:tblGrid>
        <w:gridCol w:w="4981"/>
        <w:gridCol w:w="4981"/>
      </w:tblGrid>
      <w:tr w:rsidR="0074401A" w14:paraId="2168942A" w14:textId="77777777" w:rsidTr="001D5EEB">
        <w:trPr>
          <w:jc w:val="center"/>
        </w:trPr>
        <w:tc>
          <w:tcPr>
            <w:tcW w:w="9962" w:type="dxa"/>
            <w:gridSpan w:val="2"/>
          </w:tcPr>
          <w:p w14:paraId="7FDECCED" w14:textId="77777777" w:rsidR="0074401A" w:rsidRDefault="0074401A" w:rsidP="001D5EEB">
            <w:pPr>
              <w:jc w:val="center"/>
            </w:pPr>
            <w:proofErr w:type="spellStart"/>
            <w:proofErr w:type="gramStart"/>
            <w:r>
              <w:t>getDamages</w:t>
            </w:r>
            <w:proofErr w:type="spellEnd"/>
            <w:r>
              <w:t>(</w:t>
            </w:r>
            <w:proofErr w:type="spellStart"/>
            <w:proofErr w:type="gramEnd"/>
            <w:r>
              <w:t>inout</w:t>
            </w:r>
            <w:proofErr w:type="spellEnd"/>
            <w:r>
              <w:t xml:space="preserve"> </w:t>
            </w:r>
            <w:proofErr w:type="spellStart"/>
            <w:r>
              <w:t>plateNumber</w:t>
            </w:r>
            <w:proofErr w:type="spellEnd"/>
            <w:r>
              <w:t>: string)</w:t>
            </w:r>
          </w:p>
        </w:tc>
      </w:tr>
      <w:tr w:rsidR="0074401A" w:rsidRPr="00AB2FBB" w14:paraId="4DE72E25" w14:textId="77777777" w:rsidTr="001D5EEB">
        <w:tblPrEx>
          <w:jc w:val="left"/>
        </w:tblPrEx>
        <w:tc>
          <w:tcPr>
            <w:tcW w:w="4981" w:type="dxa"/>
          </w:tcPr>
          <w:p w14:paraId="4408D0AC" w14:textId="77777777" w:rsidR="0074401A" w:rsidRPr="00AB2FBB" w:rsidRDefault="0074401A" w:rsidP="001D5EEB">
            <w:pPr>
              <w:rPr>
                <w:i/>
              </w:rPr>
            </w:pPr>
            <w:r>
              <w:rPr>
                <w:i/>
              </w:rPr>
              <w:t>Input</w:t>
            </w:r>
          </w:p>
        </w:tc>
        <w:tc>
          <w:tcPr>
            <w:tcW w:w="4981" w:type="dxa"/>
          </w:tcPr>
          <w:p w14:paraId="213A1FEB" w14:textId="77777777" w:rsidR="0074401A" w:rsidRPr="00AB2FBB" w:rsidRDefault="0074401A" w:rsidP="001D5EEB">
            <w:pPr>
              <w:rPr>
                <w:i/>
              </w:rPr>
            </w:pPr>
            <w:r>
              <w:rPr>
                <w:i/>
              </w:rPr>
              <w:t>Effect</w:t>
            </w:r>
          </w:p>
        </w:tc>
      </w:tr>
      <w:tr w:rsidR="0074401A" w14:paraId="7A8EE9A5" w14:textId="77777777" w:rsidTr="001D5EEB">
        <w:tblPrEx>
          <w:jc w:val="left"/>
        </w:tblPrEx>
        <w:tc>
          <w:tcPr>
            <w:tcW w:w="4981" w:type="dxa"/>
          </w:tcPr>
          <w:p w14:paraId="38E22EFD" w14:textId="77777777" w:rsidR="0074401A" w:rsidRPr="00752B2D" w:rsidRDefault="0074401A" w:rsidP="001D5EEB">
            <w:pPr>
              <w:rPr>
                <w:sz w:val="24"/>
              </w:rPr>
            </w:pPr>
            <w:r w:rsidRPr="00752B2D">
              <w:rPr>
                <w:sz w:val="24"/>
              </w:rPr>
              <w:t>A null parameter</w:t>
            </w:r>
          </w:p>
        </w:tc>
        <w:tc>
          <w:tcPr>
            <w:tcW w:w="4981" w:type="dxa"/>
          </w:tcPr>
          <w:p w14:paraId="583168D0" w14:textId="77777777" w:rsidR="0074401A" w:rsidRDefault="0074401A" w:rsidP="001D5EE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74401A" w14:paraId="46B9B2ED" w14:textId="77777777" w:rsidTr="001D5EEB">
        <w:tblPrEx>
          <w:jc w:val="left"/>
        </w:tblPrEx>
        <w:tc>
          <w:tcPr>
            <w:tcW w:w="4981" w:type="dxa"/>
          </w:tcPr>
          <w:p w14:paraId="57A66955" w14:textId="77777777" w:rsidR="0074401A" w:rsidRDefault="0074401A" w:rsidP="001D5EEB">
            <w:r>
              <w:rPr>
                <w:sz w:val="24"/>
              </w:rPr>
              <w:t>Invalid a</w:t>
            </w:r>
            <w:r w:rsidRPr="00752B2D">
              <w:rPr>
                <w:sz w:val="24"/>
              </w:rPr>
              <w:t>rguments</w:t>
            </w:r>
          </w:p>
        </w:tc>
        <w:tc>
          <w:tcPr>
            <w:tcW w:w="4981" w:type="dxa"/>
          </w:tcPr>
          <w:p w14:paraId="2623CE9A" w14:textId="77777777" w:rsidR="0074401A" w:rsidRDefault="0074401A" w:rsidP="001D5EEB">
            <w:r>
              <w:rPr>
                <w:sz w:val="24"/>
              </w:rPr>
              <w:t xml:space="preserve">An </w:t>
            </w:r>
            <w:proofErr w:type="spellStart"/>
            <w:r>
              <w:rPr>
                <w:sz w:val="24"/>
              </w:rPr>
              <w:t>invalidArgumentException</w:t>
            </w:r>
            <w:proofErr w:type="spellEnd"/>
            <w:r>
              <w:rPr>
                <w:sz w:val="24"/>
              </w:rPr>
              <w:t xml:space="preserve"> is raised.</w:t>
            </w:r>
          </w:p>
        </w:tc>
      </w:tr>
      <w:tr w:rsidR="0074401A" w14:paraId="3D5B98E7" w14:textId="77777777" w:rsidTr="001D5EEB">
        <w:tblPrEx>
          <w:jc w:val="left"/>
        </w:tblPrEx>
        <w:tc>
          <w:tcPr>
            <w:tcW w:w="4981" w:type="dxa"/>
          </w:tcPr>
          <w:p w14:paraId="5D1204CA" w14:textId="77777777" w:rsidR="0074401A" w:rsidRPr="00752B2D" w:rsidRDefault="0074401A" w:rsidP="001D5EEB">
            <w:pPr>
              <w:rPr>
                <w:sz w:val="24"/>
              </w:rPr>
            </w:pPr>
            <w:r>
              <w:rPr>
                <w:sz w:val="24"/>
              </w:rPr>
              <w:t>Valid arguments</w:t>
            </w:r>
          </w:p>
        </w:tc>
        <w:tc>
          <w:tcPr>
            <w:tcW w:w="4981" w:type="dxa"/>
          </w:tcPr>
          <w:p w14:paraId="174E994B" w14:textId="2A092025" w:rsidR="0074401A" w:rsidRDefault="0074401A" w:rsidP="001D5EEB">
            <w:pPr>
              <w:rPr>
                <w:sz w:val="24"/>
              </w:rPr>
            </w:pPr>
            <w:r>
              <w:rPr>
                <w:sz w:val="24"/>
              </w:rPr>
              <w:t>The Car Interface Service receives the plate number of the Car of which we want to know the actual number of passengers. The Car Interface Service will then communicate with the Car System to obtain the data about that specific Car. The data is then forwarded to the Service.</w:t>
            </w:r>
          </w:p>
        </w:tc>
      </w:tr>
    </w:tbl>
    <w:p w14:paraId="505884DF" w14:textId="77777777" w:rsidR="0074401A" w:rsidRDefault="0074401A"/>
    <w:p w14:paraId="4AB78E98" w14:textId="576F32B7" w:rsidR="00014DD0" w:rsidRPr="00E25849" w:rsidRDefault="00E25849" w:rsidP="00E25849">
      <w:pPr>
        <w:pStyle w:val="Titolo3"/>
      </w:pPr>
      <w:r w:rsidRPr="00E25849">
        <w:t xml:space="preserve"> </w:t>
      </w:r>
      <w:bookmarkStart w:id="30" w:name="_Toc472265803"/>
      <w:r w:rsidR="00014DD0" w:rsidRPr="00E25849">
        <w:t>Controllers, Services</w:t>
      </w:r>
      <w:bookmarkEnd w:id="30"/>
    </w:p>
    <w:p w14:paraId="7EE63B7A" w14:textId="5F3278F7" w:rsidR="00014DD0" w:rsidRDefault="00014DD0" w:rsidP="00014DD0">
      <w:r>
        <w:t>We now show the test cases of communication between the Controllers and the Services.</w:t>
      </w:r>
    </w:p>
    <w:p w14:paraId="7B32202E" w14:textId="560AB0C4" w:rsidR="00BA4D37" w:rsidRDefault="00BA4D37" w:rsidP="00E25849">
      <w:pPr>
        <w:pStyle w:val="Titolo4"/>
      </w:pPr>
      <w:r>
        <w:t xml:space="preserve">Start Ride Controller, </w:t>
      </w:r>
      <w:proofErr w:type="spellStart"/>
      <w:r>
        <w:t>ManageDriving</w:t>
      </w:r>
      <w:proofErr w:type="spellEnd"/>
      <w:r>
        <w:t xml:space="preserve"> Service </w:t>
      </w:r>
    </w:p>
    <w:tbl>
      <w:tblPr>
        <w:tblStyle w:val="Grigliatabella"/>
        <w:tblW w:w="0" w:type="auto"/>
        <w:jc w:val="center"/>
        <w:tblLook w:val="04A0" w:firstRow="1" w:lastRow="0" w:firstColumn="1" w:lastColumn="0" w:noHBand="0" w:noVBand="1"/>
      </w:tblPr>
      <w:tblGrid>
        <w:gridCol w:w="4981"/>
        <w:gridCol w:w="4981"/>
      </w:tblGrid>
      <w:tr w:rsidR="00BA4D37" w14:paraId="015C7569" w14:textId="77777777" w:rsidTr="0011214B">
        <w:trPr>
          <w:jc w:val="center"/>
        </w:trPr>
        <w:tc>
          <w:tcPr>
            <w:tcW w:w="9962" w:type="dxa"/>
            <w:gridSpan w:val="2"/>
          </w:tcPr>
          <w:p w14:paraId="4D0985BD" w14:textId="3F7879EB" w:rsidR="00BA4D37" w:rsidRDefault="00BA4D37" w:rsidP="00BA4D37">
            <w:pPr>
              <w:jc w:val="center"/>
            </w:pPr>
            <w:proofErr w:type="spellStart"/>
            <w:proofErr w:type="gramStart"/>
            <w:r>
              <w:t>activateRide</w:t>
            </w:r>
            <w:proofErr w:type="spellEnd"/>
            <w:r>
              <w:t>(</w:t>
            </w:r>
            <w:proofErr w:type="spellStart"/>
            <w:proofErr w:type="gramEnd"/>
            <w:r>
              <w:t>inout</w:t>
            </w:r>
            <w:proofErr w:type="spellEnd"/>
            <w:r>
              <w:t xml:space="preserve"> </w:t>
            </w:r>
            <w:proofErr w:type="spellStart"/>
            <w:r>
              <w:t>carPlateNumber</w:t>
            </w:r>
            <w:proofErr w:type="spellEnd"/>
            <w:r>
              <w:t>: string)</w:t>
            </w:r>
          </w:p>
        </w:tc>
      </w:tr>
      <w:tr w:rsidR="00BA4D37" w:rsidRPr="00AB2FBB" w14:paraId="2B55E4AB" w14:textId="77777777" w:rsidTr="0011214B">
        <w:tblPrEx>
          <w:jc w:val="left"/>
        </w:tblPrEx>
        <w:tc>
          <w:tcPr>
            <w:tcW w:w="4981" w:type="dxa"/>
          </w:tcPr>
          <w:p w14:paraId="5310F723" w14:textId="77777777" w:rsidR="00BA4D37" w:rsidRPr="00AB2FBB" w:rsidRDefault="00BA4D37" w:rsidP="0011214B">
            <w:pPr>
              <w:rPr>
                <w:i/>
              </w:rPr>
            </w:pPr>
            <w:r>
              <w:rPr>
                <w:i/>
              </w:rPr>
              <w:t>Input</w:t>
            </w:r>
          </w:p>
        </w:tc>
        <w:tc>
          <w:tcPr>
            <w:tcW w:w="4981" w:type="dxa"/>
          </w:tcPr>
          <w:p w14:paraId="4CE5EA2F" w14:textId="77777777" w:rsidR="00BA4D37" w:rsidRPr="00AB2FBB" w:rsidRDefault="00BA4D37" w:rsidP="0011214B">
            <w:pPr>
              <w:rPr>
                <w:i/>
              </w:rPr>
            </w:pPr>
            <w:r>
              <w:rPr>
                <w:i/>
              </w:rPr>
              <w:t>Effect</w:t>
            </w:r>
          </w:p>
        </w:tc>
      </w:tr>
      <w:tr w:rsidR="00BA4D37" w14:paraId="332E2817" w14:textId="77777777" w:rsidTr="0011214B">
        <w:tblPrEx>
          <w:jc w:val="left"/>
        </w:tblPrEx>
        <w:tc>
          <w:tcPr>
            <w:tcW w:w="4981" w:type="dxa"/>
          </w:tcPr>
          <w:p w14:paraId="19323490" w14:textId="77777777" w:rsidR="00BA4D37" w:rsidRPr="00752B2D" w:rsidRDefault="00BA4D37" w:rsidP="0011214B">
            <w:pPr>
              <w:rPr>
                <w:sz w:val="24"/>
              </w:rPr>
            </w:pPr>
            <w:r w:rsidRPr="00752B2D">
              <w:rPr>
                <w:sz w:val="24"/>
              </w:rPr>
              <w:t>A null parameter</w:t>
            </w:r>
          </w:p>
        </w:tc>
        <w:tc>
          <w:tcPr>
            <w:tcW w:w="4981" w:type="dxa"/>
          </w:tcPr>
          <w:p w14:paraId="361733E2" w14:textId="77777777" w:rsidR="00BA4D37" w:rsidRDefault="00BA4D37"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BA4D37" w14:paraId="35F83077" w14:textId="77777777" w:rsidTr="0011214B">
        <w:tblPrEx>
          <w:jc w:val="left"/>
        </w:tblPrEx>
        <w:tc>
          <w:tcPr>
            <w:tcW w:w="4981" w:type="dxa"/>
          </w:tcPr>
          <w:p w14:paraId="0CC4BCAC" w14:textId="77777777" w:rsidR="00BA4D37" w:rsidRDefault="00BA4D37" w:rsidP="0011214B">
            <w:r>
              <w:rPr>
                <w:sz w:val="24"/>
              </w:rPr>
              <w:t>Invalid a</w:t>
            </w:r>
            <w:r w:rsidRPr="00752B2D">
              <w:rPr>
                <w:sz w:val="24"/>
              </w:rPr>
              <w:t>rguments</w:t>
            </w:r>
          </w:p>
        </w:tc>
        <w:tc>
          <w:tcPr>
            <w:tcW w:w="4981" w:type="dxa"/>
          </w:tcPr>
          <w:p w14:paraId="7286BC71" w14:textId="77777777" w:rsidR="00BA4D37" w:rsidRDefault="00BA4D37" w:rsidP="0011214B">
            <w:r>
              <w:rPr>
                <w:sz w:val="24"/>
              </w:rPr>
              <w:t xml:space="preserve">An </w:t>
            </w:r>
            <w:proofErr w:type="spellStart"/>
            <w:r>
              <w:rPr>
                <w:sz w:val="24"/>
              </w:rPr>
              <w:t>invalidArgumentException</w:t>
            </w:r>
            <w:proofErr w:type="spellEnd"/>
            <w:r>
              <w:rPr>
                <w:sz w:val="24"/>
              </w:rPr>
              <w:t xml:space="preserve"> is raised.</w:t>
            </w:r>
          </w:p>
        </w:tc>
      </w:tr>
      <w:tr w:rsidR="00BA4D37" w14:paraId="483D7890" w14:textId="77777777" w:rsidTr="0011214B">
        <w:tblPrEx>
          <w:jc w:val="left"/>
        </w:tblPrEx>
        <w:tc>
          <w:tcPr>
            <w:tcW w:w="4981" w:type="dxa"/>
          </w:tcPr>
          <w:p w14:paraId="0D6810FD" w14:textId="5D41ADD0" w:rsidR="00BA4D37" w:rsidRPr="00752B2D" w:rsidRDefault="00BA4D37" w:rsidP="00BA4D37">
            <w:pPr>
              <w:rPr>
                <w:sz w:val="24"/>
              </w:rPr>
            </w:pPr>
            <w:r>
              <w:rPr>
                <w:sz w:val="24"/>
              </w:rPr>
              <w:t>Valid arguments and Car status is “Reserved”</w:t>
            </w:r>
          </w:p>
        </w:tc>
        <w:tc>
          <w:tcPr>
            <w:tcW w:w="4981" w:type="dxa"/>
          </w:tcPr>
          <w:p w14:paraId="6C605F86" w14:textId="29842934" w:rsidR="00BA4D37" w:rsidRDefault="00BA4D37" w:rsidP="0039201E">
            <w:pPr>
              <w:rPr>
                <w:sz w:val="24"/>
              </w:rPr>
            </w:pPr>
            <w:r>
              <w:rPr>
                <w:sz w:val="24"/>
              </w:rPr>
              <w:t>The Start Ride Controller communicates</w:t>
            </w:r>
            <w:r w:rsidR="0039201E">
              <w:rPr>
                <w:sz w:val="24"/>
              </w:rPr>
              <w:t xml:space="preserve"> the plate number of the Car to</w:t>
            </w:r>
            <w:r>
              <w:rPr>
                <w:sz w:val="24"/>
              </w:rPr>
              <w:t xml:space="preserve"> the </w:t>
            </w:r>
            <w:proofErr w:type="spellStart"/>
            <w:r w:rsidR="0039201E">
              <w:rPr>
                <w:sz w:val="24"/>
              </w:rPr>
              <w:t>ManageDriving</w:t>
            </w:r>
            <w:proofErr w:type="spellEnd"/>
            <w:r w:rsidR="0039201E">
              <w:rPr>
                <w:sz w:val="24"/>
              </w:rPr>
              <w:t xml:space="preserve"> Service so that the latter can activate the ride </w:t>
            </w:r>
            <w:r w:rsidR="0039201E">
              <w:rPr>
                <w:sz w:val="24"/>
              </w:rPr>
              <w:lastRenderedPageBreak/>
              <w:t>and perform all the consequent actions, including the modification the corresponding tuples of the DB. The Service sends an acknowledgment to the Controller</w:t>
            </w:r>
            <w:r>
              <w:rPr>
                <w:sz w:val="24"/>
              </w:rPr>
              <w:t xml:space="preserve"> </w:t>
            </w:r>
          </w:p>
        </w:tc>
      </w:tr>
      <w:tr w:rsidR="00BA4D37" w14:paraId="3419C4A5" w14:textId="77777777" w:rsidTr="0011214B">
        <w:tblPrEx>
          <w:jc w:val="left"/>
        </w:tblPrEx>
        <w:tc>
          <w:tcPr>
            <w:tcW w:w="4981" w:type="dxa"/>
          </w:tcPr>
          <w:p w14:paraId="0722C15F" w14:textId="2CC120A8" w:rsidR="00BA4D37" w:rsidRDefault="00BA4D37" w:rsidP="0011214B">
            <w:pPr>
              <w:rPr>
                <w:sz w:val="24"/>
              </w:rPr>
            </w:pPr>
            <w:r>
              <w:rPr>
                <w:sz w:val="24"/>
              </w:rPr>
              <w:lastRenderedPageBreak/>
              <w:t>Valid arguments but Car status is different from “Reserved”</w:t>
            </w:r>
          </w:p>
        </w:tc>
        <w:tc>
          <w:tcPr>
            <w:tcW w:w="4981" w:type="dxa"/>
          </w:tcPr>
          <w:p w14:paraId="5B61056B" w14:textId="72D62713" w:rsidR="00BA4D37" w:rsidRDefault="0039201E" w:rsidP="0011214B">
            <w:pPr>
              <w:rPr>
                <w:sz w:val="24"/>
              </w:rPr>
            </w:pPr>
            <w:r>
              <w:rPr>
                <w:sz w:val="24"/>
              </w:rPr>
              <w:t xml:space="preserve">An </w:t>
            </w:r>
            <w:proofErr w:type="spellStart"/>
            <w:r>
              <w:rPr>
                <w:sz w:val="24"/>
              </w:rPr>
              <w:t>invalidOperationException</w:t>
            </w:r>
            <w:proofErr w:type="spellEnd"/>
            <w:r>
              <w:rPr>
                <w:sz w:val="24"/>
              </w:rPr>
              <w:t xml:space="preserve"> is raised.</w:t>
            </w:r>
          </w:p>
        </w:tc>
      </w:tr>
    </w:tbl>
    <w:p w14:paraId="0090B68A" w14:textId="73A716B1" w:rsidR="00014DD0" w:rsidRDefault="00014DD0"/>
    <w:p w14:paraId="6C1E8566" w14:textId="5C4E7EBD" w:rsidR="00637E23" w:rsidRDefault="00637E23" w:rsidP="00E25849">
      <w:pPr>
        <w:pStyle w:val="Titolo4"/>
      </w:pPr>
      <w:r>
        <w:t xml:space="preserve">End Ride Controller, </w:t>
      </w:r>
      <w:proofErr w:type="spellStart"/>
      <w:r>
        <w:t>ManageDriving</w:t>
      </w:r>
      <w:proofErr w:type="spellEnd"/>
      <w:r>
        <w:t xml:space="preserve"> Service </w:t>
      </w:r>
    </w:p>
    <w:tbl>
      <w:tblPr>
        <w:tblStyle w:val="Grigliatabella"/>
        <w:tblW w:w="0" w:type="auto"/>
        <w:jc w:val="center"/>
        <w:tblLook w:val="04A0" w:firstRow="1" w:lastRow="0" w:firstColumn="1" w:lastColumn="0" w:noHBand="0" w:noVBand="1"/>
      </w:tblPr>
      <w:tblGrid>
        <w:gridCol w:w="4981"/>
        <w:gridCol w:w="4981"/>
      </w:tblGrid>
      <w:tr w:rsidR="0039201E" w14:paraId="34AC4C05" w14:textId="77777777" w:rsidTr="0011214B">
        <w:trPr>
          <w:jc w:val="center"/>
        </w:trPr>
        <w:tc>
          <w:tcPr>
            <w:tcW w:w="9962" w:type="dxa"/>
            <w:gridSpan w:val="2"/>
          </w:tcPr>
          <w:p w14:paraId="7C85D0E8" w14:textId="1140AEBE" w:rsidR="0039201E" w:rsidRDefault="0039201E" w:rsidP="0011214B">
            <w:pPr>
              <w:jc w:val="center"/>
            </w:pPr>
            <w:proofErr w:type="spellStart"/>
            <w:proofErr w:type="gramStart"/>
            <w:r>
              <w:t>endRide</w:t>
            </w:r>
            <w:proofErr w:type="spellEnd"/>
            <w:r>
              <w:t>(</w:t>
            </w:r>
            <w:proofErr w:type="spellStart"/>
            <w:proofErr w:type="gramEnd"/>
            <w:r>
              <w:t>inout</w:t>
            </w:r>
            <w:proofErr w:type="spellEnd"/>
            <w:r>
              <w:t xml:space="preserve"> </w:t>
            </w:r>
            <w:proofErr w:type="spellStart"/>
            <w:r>
              <w:t>carPlateNumber</w:t>
            </w:r>
            <w:proofErr w:type="spellEnd"/>
            <w:r>
              <w:t xml:space="preserve">: </w:t>
            </w:r>
            <w:proofErr w:type="spellStart"/>
            <w:r>
              <w:t>string,inout</w:t>
            </w:r>
            <w:proofErr w:type="spellEnd"/>
            <w:r>
              <w:t xml:space="preserve"> </w:t>
            </w:r>
            <w:proofErr w:type="spellStart"/>
            <w:r>
              <w:t>carDatas</w:t>
            </w:r>
            <w:proofErr w:type="spellEnd"/>
            <w:r>
              <w:t>: string[*])</w:t>
            </w:r>
          </w:p>
        </w:tc>
      </w:tr>
      <w:tr w:rsidR="0039201E" w:rsidRPr="00AB2FBB" w14:paraId="599D2EE4" w14:textId="77777777" w:rsidTr="0011214B">
        <w:tblPrEx>
          <w:jc w:val="left"/>
        </w:tblPrEx>
        <w:tc>
          <w:tcPr>
            <w:tcW w:w="4981" w:type="dxa"/>
          </w:tcPr>
          <w:p w14:paraId="50ED197B" w14:textId="77777777" w:rsidR="0039201E" w:rsidRPr="00AB2FBB" w:rsidRDefault="0039201E" w:rsidP="0011214B">
            <w:pPr>
              <w:rPr>
                <w:i/>
              </w:rPr>
            </w:pPr>
            <w:r>
              <w:rPr>
                <w:i/>
              </w:rPr>
              <w:t>Input</w:t>
            </w:r>
          </w:p>
        </w:tc>
        <w:tc>
          <w:tcPr>
            <w:tcW w:w="4981" w:type="dxa"/>
          </w:tcPr>
          <w:p w14:paraId="32F77055" w14:textId="77777777" w:rsidR="0039201E" w:rsidRPr="00AB2FBB" w:rsidRDefault="0039201E" w:rsidP="0011214B">
            <w:pPr>
              <w:rPr>
                <w:i/>
              </w:rPr>
            </w:pPr>
            <w:r>
              <w:rPr>
                <w:i/>
              </w:rPr>
              <w:t>Effect</w:t>
            </w:r>
          </w:p>
        </w:tc>
      </w:tr>
      <w:tr w:rsidR="0039201E" w14:paraId="465BBCCA" w14:textId="77777777" w:rsidTr="0011214B">
        <w:tblPrEx>
          <w:jc w:val="left"/>
        </w:tblPrEx>
        <w:tc>
          <w:tcPr>
            <w:tcW w:w="4981" w:type="dxa"/>
          </w:tcPr>
          <w:p w14:paraId="7E1CBBA3" w14:textId="77777777" w:rsidR="0039201E" w:rsidRPr="00752B2D" w:rsidRDefault="0039201E" w:rsidP="0011214B">
            <w:pPr>
              <w:rPr>
                <w:sz w:val="24"/>
              </w:rPr>
            </w:pPr>
            <w:r w:rsidRPr="00752B2D">
              <w:rPr>
                <w:sz w:val="24"/>
              </w:rPr>
              <w:t>A null parameter</w:t>
            </w:r>
          </w:p>
        </w:tc>
        <w:tc>
          <w:tcPr>
            <w:tcW w:w="4981" w:type="dxa"/>
          </w:tcPr>
          <w:p w14:paraId="2F57621D" w14:textId="77777777" w:rsidR="0039201E" w:rsidRDefault="0039201E"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39201E" w14:paraId="32C20F4D" w14:textId="77777777" w:rsidTr="0011214B">
        <w:tblPrEx>
          <w:jc w:val="left"/>
        </w:tblPrEx>
        <w:tc>
          <w:tcPr>
            <w:tcW w:w="4981" w:type="dxa"/>
          </w:tcPr>
          <w:p w14:paraId="48666B72" w14:textId="77777777" w:rsidR="0039201E" w:rsidRDefault="0039201E" w:rsidP="0011214B">
            <w:r>
              <w:rPr>
                <w:sz w:val="24"/>
              </w:rPr>
              <w:t>Invalid a</w:t>
            </w:r>
            <w:r w:rsidRPr="00752B2D">
              <w:rPr>
                <w:sz w:val="24"/>
              </w:rPr>
              <w:t>rguments</w:t>
            </w:r>
          </w:p>
        </w:tc>
        <w:tc>
          <w:tcPr>
            <w:tcW w:w="4981" w:type="dxa"/>
          </w:tcPr>
          <w:p w14:paraId="1C34DAFE" w14:textId="77777777" w:rsidR="0039201E" w:rsidRDefault="0039201E" w:rsidP="0011214B">
            <w:r>
              <w:rPr>
                <w:sz w:val="24"/>
              </w:rPr>
              <w:t xml:space="preserve">An </w:t>
            </w:r>
            <w:proofErr w:type="spellStart"/>
            <w:r>
              <w:rPr>
                <w:sz w:val="24"/>
              </w:rPr>
              <w:t>invalidArgumentException</w:t>
            </w:r>
            <w:proofErr w:type="spellEnd"/>
            <w:r>
              <w:rPr>
                <w:sz w:val="24"/>
              </w:rPr>
              <w:t xml:space="preserve"> is raised.</w:t>
            </w:r>
          </w:p>
        </w:tc>
      </w:tr>
      <w:tr w:rsidR="0039201E" w14:paraId="4DDBDD7E" w14:textId="77777777" w:rsidTr="0011214B">
        <w:tblPrEx>
          <w:jc w:val="left"/>
        </w:tblPrEx>
        <w:tc>
          <w:tcPr>
            <w:tcW w:w="4981" w:type="dxa"/>
          </w:tcPr>
          <w:p w14:paraId="59D1CC52" w14:textId="6185AC06" w:rsidR="0039201E" w:rsidRPr="00752B2D" w:rsidRDefault="0039201E" w:rsidP="0039201E">
            <w:pPr>
              <w:rPr>
                <w:sz w:val="24"/>
              </w:rPr>
            </w:pPr>
            <w:r>
              <w:rPr>
                <w:sz w:val="24"/>
              </w:rPr>
              <w:t>Valid arguments and Car status is not “Reserved”</w:t>
            </w:r>
          </w:p>
        </w:tc>
        <w:tc>
          <w:tcPr>
            <w:tcW w:w="4981" w:type="dxa"/>
          </w:tcPr>
          <w:p w14:paraId="60984D57" w14:textId="7FD1243E" w:rsidR="0039201E" w:rsidRDefault="0039201E" w:rsidP="005D25E5">
            <w:pPr>
              <w:rPr>
                <w:sz w:val="24"/>
              </w:rPr>
            </w:pPr>
            <w:r>
              <w:rPr>
                <w:sz w:val="24"/>
              </w:rPr>
              <w:t xml:space="preserve">The </w:t>
            </w:r>
            <w:r w:rsidR="005D25E5">
              <w:rPr>
                <w:sz w:val="24"/>
              </w:rPr>
              <w:t>End</w:t>
            </w:r>
            <w:r>
              <w:rPr>
                <w:sz w:val="24"/>
              </w:rPr>
              <w:t xml:space="preserve"> Ride Controller communicates the Car Data to the </w:t>
            </w:r>
            <w:proofErr w:type="spellStart"/>
            <w:r>
              <w:rPr>
                <w:sz w:val="24"/>
              </w:rPr>
              <w:t>ManageDriving</w:t>
            </w:r>
            <w:proofErr w:type="spellEnd"/>
            <w:r>
              <w:rPr>
                <w:sz w:val="24"/>
              </w:rPr>
              <w:t xml:space="preserve"> Service so the latter can perform all the actions needed when a ride ends like for example changing the Car Status. The Service sends an acknowledgment to the Controller. </w:t>
            </w:r>
          </w:p>
        </w:tc>
      </w:tr>
      <w:tr w:rsidR="0039201E" w14:paraId="57D3FCAA" w14:textId="77777777" w:rsidTr="0011214B">
        <w:tblPrEx>
          <w:jc w:val="left"/>
        </w:tblPrEx>
        <w:tc>
          <w:tcPr>
            <w:tcW w:w="4981" w:type="dxa"/>
          </w:tcPr>
          <w:p w14:paraId="06CD1147" w14:textId="440F8A55" w:rsidR="0039201E" w:rsidRDefault="0039201E" w:rsidP="0011214B">
            <w:pPr>
              <w:rPr>
                <w:sz w:val="24"/>
              </w:rPr>
            </w:pPr>
            <w:r>
              <w:rPr>
                <w:sz w:val="24"/>
              </w:rPr>
              <w:t>Valid arguments but Car status is different from “In Use”</w:t>
            </w:r>
          </w:p>
        </w:tc>
        <w:tc>
          <w:tcPr>
            <w:tcW w:w="4981" w:type="dxa"/>
          </w:tcPr>
          <w:p w14:paraId="041C96DB" w14:textId="77777777" w:rsidR="0039201E" w:rsidRDefault="0039201E" w:rsidP="0011214B">
            <w:pPr>
              <w:rPr>
                <w:sz w:val="24"/>
              </w:rPr>
            </w:pPr>
            <w:r>
              <w:rPr>
                <w:sz w:val="24"/>
              </w:rPr>
              <w:t xml:space="preserve">An </w:t>
            </w:r>
            <w:proofErr w:type="spellStart"/>
            <w:r>
              <w:rPr>
                <w:sz w:val="24"/>
              </w:rPr>
              <w:t>invalidOperationException</w:t>
            </w:r>
            <w:proofErr w:type="spellEnd"/>
            <w:r>
              <w:rPr>
                <w:sz w:val="24"/>
              </w:rPr>
              <w:t xml:space="preserve"> is raised.</w:t>
            </w:r>
          </w:p>
        </w:tc>
      </w:tr>
    </w:tbl>
    <w:p w14:paraId="5725826A" w14:textId="788BDF60" w:rsidR="0039201E" w:rsidRDefault="0039201E"/>
    <w:tbl>
      <w:tblPr>
        <w:tblStyle w:val="Grigliatabella"/>
        <w:tblW w:w="0" w:type="auto"/>
        <w:jc w:val="center"/>
        <w:tblLook w:val="04A0" w:firstRow="1" w:lastRow="0" w:firstColumn="1" w:lastColumn="0" w:noHBand="0" w:noVBand="1"/>
      </w:tblPr>
      <w:tblGrid>
        <w:gridCol w:w="4981"/>
        <w:gridCol w:w="4981"/>
      </w:tblGrid>
      <w:tr w:rsidR="00637E23" w14:paraId="69C84954" w14:textId="77777777" w:rsidTr="0011214B">
        <w:trPr>
          <w:jc w:val="center"/>
        </w:trPr>
        <w:tc>
          <w:tcPr>
            <w:tcW w:w="9962" w:type="dxa"/>
            <w:gridSpan w:val="2"/>
          </w:tcPr>
          <w:p w14:paraId="5C209A32" w14:textId="06759104" w:rsidR="00637E23" w:rsidRDefault="00637E23" w:rsidP="00637E23">
            <w:pPr>
              <w:jc w:val="center"/>
            </w:pPr>
            <w:proofErr w:type="spellStart"/>
            <w:proofErr w:type="gramStart"/>
            <w:r>
              <w:t>isEndRideinSafeArea</w:t>
            </w:r>
            <w:proofErr w:type="spellEnd"/>
            <w:r>
              <w:t>(</w:t>
            </w:r>
            <w:proofErr w:type="spellStart"/>
            <w:proofErr w:type="gramEnd"/>
            <w:r>
              <w:t>inout</w:t>
            </w:r>
            <w:proofErr w:type="spellEnd"/>
            <w:r>
              <w:t xml:space="preserve"> </w:t>
            </w:r>
            <w:proofErr w:type="spellStart"/>
            <w:r>
              <w:t>carPlateNumber</w:t>
            </w:r>
            <w:proofErr w:type="spellEnd"/>
            <w:r>
              <w:t xml:space="preserve">: </w:t>
            </w:r>
            <w:proofErr w:type="spellStart"/>
            <w:r>
              <w:t>string,inout</w:t>
            </w:r>
            <w:proofErr w:type="spellEnd"/>
            <w:r>
              <w:t xml:space="preserve"> position: </w:t>
            </w:r>
            <w:proofErr w:type="spellStart"/>
            <w:r>
              <w:t>GpsPosition</w:t>
            </w:r>
            <w:proofErr w:type="spellEnd"/>
            <w:r>
              <w:t>)</w:t>
            </w:r>
          </w:p>
        </w:tc>
      </w:tr>
      <w:tr w:rsidR="00637E23" w:rsidRPr="00AB2FBB" w14:paraId="4E0BA3CB" w14:textId="77777777" w:rsidTr="0011214B">
        <w:tblPrEx>
          <w:jc w:val="left"/>
        </w:tblPrEx>
        <w:tc>
          <w:tcPr>
            <w:tcW w:w="4981" w:type="dxa"/>
          </w:tcPr>
          <w:p w14:paraId="43B1FB33" w14:textId="77777777" w:rsidR="00637E23" w:rsidRPr="00AB2FBB" w:rsidRDefault="00637E23" w:rsidP="0011214B">
            <w:pPr>
              <w:rPr>
                <w:i/>
              </w:rPr>
            </w:pPr>
            <w:r>
              <w:rPr>
                <w:i/>
              </w:rPr>
              <w:t>Input</w:t>
            </w:r>
          </w:p>
        </w:tc>
        <w:tc>
          <w:tcPr>
            <w:tcW w:w="4981" w:type="dxa"/>
          </w:tcPr>
          <w:p w14:paraId="1DFEABA5" w14:textId="77777777" w:rsidR="00637E23" w:rsidRPr="00AB2FBB" w:rsidRDefault="00637E23" w:rsidP="0011214B">
            <w:pPr>
              <w:rPr>
                <w:i/>
              </w:rPr>
            </w:pPr>
            <w:r>
              <w:rPr>
                <w:i/>
              </w:rPr>
              <w:t>Effect</w:t>
            </w:r>
          </w:p>
        </w:tc>
      </w:tr>
      <w:tr w:rsidR="00637E23" w14:paraId="274D50F4" w14:textId="77777777" w:rsidTr="0011214B">
        <w:tblPrEx>
          <w:jc w:val="left"/>
        </w:tblPrEx>
        <w:tc>
          <w:tcPr>
            <w:tcW w:w="4981" w:type="dxa"/>
          </w:tcPr>
          <w:p w14:paraId="2F978E32" w14:textId="77777777" w:rsidR="00637E23" w:rsidRPr="00752B2D" w:rsidRDefault="00637E23" w:rsidP="0011214B">
            <w:pPr>
              <w:rPr>
                <w:sz w:val="24"/>
              </w:rPr>
            </w:pPr>
            <w:r w:rsidRPr="00752B2D">
              <w:rPr>
                <w:sz w:val="24"/>
              </w:rPr>
              <w:t>A null parameter</w:t>
            </w:r>
          </w:p>
        </w:tc>
        <w:tc>
          <w:tcPr>
            <w:tcW w:w="4981" w:type="dxa"/>
          </w:tcPr>
          <w:p w14:paraId="6436D9C5" w14:textId="77777777" w:rsidR="00637E23" w:rsidRDefault="00637E23"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637E23" w14:paraId="65EBDEE2" w14:textId="77777777" w:rsidTr="0011214B">
        <w:tblPrEx>
          <w:jc w:val="left"/>
        </w:tblPrEx>
        <w:tc>
          <w:tcPr>
            <w:tcW w:w="4981" w:type="dxa"/>
          </w:tcPr>
          <w:p w14:paraId="5C277A2E" w14:textId="77777777" w:rsidR="00637E23" w:rsidRDefault="00637E23" w:rsidP="0011214B">
            <w:r>
              <w:rPr>
                <w:sz w:val="24"/>
              </w:rPr>
              <w:t>Invalid a</w:t>
            </w:r>
            <w:r w:rsidRPr="00752B2D">
              <w:rPr>
                <w:sz w:val="24"/>
              </w:rPr>
              <w:t>rguments</w:t>
            </w:r>
          </w:p>
        </w:tc>
        <w:tc>
          <w:tcPr>
            <w:tcW w:w="4981" w:type="dxa"/>
          </w:tcPr>
          <w:p w14:paraId="718712DF" w14:textId="77777777" w:rsidR="00637E23" w:rsidRDefault="00637E23" w:rsidP="0011214B">
            <w:r>
              <w:rPr>
                <w:sz w:val="24"/>
              </w:rPr>
              <w:t xml:space="preserve">An </w:t>
            </w:r>
            <w:proofErr w:type="spellStart"/>
            <w:r>
              <w:rPr>
                <w:sz w:val="24"/>
              </w:rPr>
              <w:t>invalidArgumentException</w:t>
            </w:r>
            <w:proofErr w:type="spellEnd"/>
            <w:r>
              <w:rPr>
                <w:sz w:val="24"/>
              </w:rPr>
              <w:t xml:space="preserve"> is raised.</w:t>
            </w:r>
          </w:p>
        </w:tc>
      </w:tr>
      <w:tr w:rsidR="00637E23" w14:paraId="73220B23" w14:textId="77777777" w:rsidTr="0011214B">
        <w:tblPrEx>
          <w:jc w:val="left"/>
        </w:tblPrEx>
        <w:tc>
          <w:tcPr>
            <w:tcW w:w="4981" w:type="dxa"/>
          </w:tcPr>
          <w:p w14:paraId="24D27745" w14:textId="4FD9862C" w:rsidR="00637E23" w:rsidRPr="00752B2D" w:rsidRDefault="00637E23" w:rsidP="0011214B">
            <w:pPr>
              <w:rPr>
                <w:sz w:val="24"/>
              </w:rPr>
            </w:pPr>
            <w:r>
              <w:rPr>
                <w:sz w:val="24"/>
              </w:rPr>
              <w:t>Valid arguments and Car status is not “Reserved”</w:t>
            </w:r>
          </w:p>
        </w:tc>
        <w:tc>
          <w:tcPr>
            <w:tcW w:w="4981" w:type="dxa"/>
          </w:tcPr>
          <w:p w14:paraId="39364C83" w14:textId="371A2A97" w:rsidR="00637E23" w:rsidRDefault="00637E23" w:rsidP="005D25E5">
            <w:pPr>
              <w:rPr>
                <w:sz w:val="24"/>
              </w:rPr>
            </w:pPr>
            <w:r>
              <w:rPr>
                <w:sz w:val="24"/>
              </w:rPr>
              <w:t xml:space="preserve">The </w:t>
            </w:r>
            <w:r w:rsidR="005D25E5">
              <w:rPr>
                <w:sz w:val="24"/>
              </w:rPr>
              <w:t>End</w:t>
            </w:r>
            <w:r>
              <w:rPr>
                <w:sz w:val="24"/>
              </w:rPr>
              <w:t xml:space="preserve"> Ride Controller communicates the Car Data and its position to the </w:t>
            </w:r>
            <w:proofErr w:type="spellStart"/>
            <w:r>
              <w:rPr>
                <w:sz w:val="24"/>
              </w:rPr>
              <w:t>ManageDriving</w:t>
            </w:r>
            <w:proofErr w:type="spellEnd"/>
            <w:r>
              <w:rPr>
                <w:sz w:val="24"/>
              </w:rPr>
              <w:t xml:space="preserve"> Service so the latter can notify the Company and perform all the consequent actions. The Service sends an acknowledgment to the Controller. </w:t>
            </w:r>
          </w:p>
        </w:tc>
      </w:tr>
      <w:tr w:rsidR="00637E23" w14:paraId="12F1FF50" w14:textId="77777777" w:rsidTr="0011214B">
        <w:tblPrEx>
          <w:jc w:val="left"/>
        </w:tblPrEx>
        <w:tc>
          <w:tcPr>
            <w:tcW w:w="4981" w:type="dxa"/>
          </w:tcPr>
          <w:p w14:paraId="7C123DD7" w14:textId="77777777" w:rsidR="00637E23" w:rsidRDefault="00637E23" w:rsidP="0011214B">
            <w:pPr>
              <w:rPr>
                <w:sz w:val="24"/>
              </w:rPr>
            </w:pPr>
            <w:r>
              <w:rPr>
                <w:sz w:val="24"/>
              </w:rPr>
              <w:t>Valid arguments but Car status is different from “In Use”</w:t>
            </w:r>
          </w:p>
        </w:tc>
        <w:tc>
          <w:tcPr>
            <w:tcW w:w="4981" w:type="dxa"/>
          </w:tcPr>
          <w:p w14:paraId="62DB5252" w14:textId="77777777" w:rsidR="00637E23" w:rsidRDefault="00637E23" w:rsidP="0011214B">
            <w:pPr>
              <w:rPr>
                <w:sz w:val="24"/>
              </w:rPr>
            </w:pPr>
            <w:r>
              <w:rPr>
                <w:sz w:val="24"/>
              </w:rPr>
              <w:t xml:space="preserve">An </w:t>
            </w:r>
            <w:proofErr w:type="spellStart"/>
            <w:r>
              <w:rPr>
                <w:sz w:val="24"/>
              </w:rPr>
              <w:t>invalidOperationException</w:t>
            </w:r>
            <w:proofErr w:type="spellEnd"/>
            <w:r>
              <w:rPr>
                <w:sz w:val="24"/>
              </w:rPr>
              <w:t xml:space="preserve"> is raised.</w:t>
            </w:r>
          </w:p>
        </w:tc>
      </w:tr>
    </w:tbl>
    <w:p w14:paraId="2252C371" w14:textId="59594321" w:rsidR="00637E23" w:rsidRDefault="00637E23"/>
    <w:p w14:paraId="50712779" w14:textId="200428AC" w:rsidR="00637E23" w:rsidRDefault="00637E23"/>
    <w:p w14:paraId="5A990E8C" w14:textId="3CCFF650" w:rsidR="00637E23" w:rsidRDefault="00637E23"/>
    <w:p w14:paraId="112932A8" w14:textId="77777777" w:rsidR="00637E23" w:rsidRDefault="00637E23"/>
    <w:p w14:paraId="4B418C04" w14:textId="7F3F2C34" w:rsidR="00637E23" w:rsidRDefault="00637E23" w:rsidP="00E25849">
      <w:pPr>
        <w:pStyle w:val="Titolo4"/>
      </w:pPr>
      <w:proofErr w:type="spellStart"/>
      <w:r>
        <w:lastRenderedPageBreak/>
        <w:t>MajorDamage</w:t>
      </w:r>
      <w:proofErr w:type="spellEnd"/>
      <w:r>
        <w:t xml:space="preserve"> Controller, </w:t>
      </w:r>
      <w:proofErr w:type="spellStart"/>
      <w:r>
        <w:t>ManageDriving</w:t>
      </w:r>
      <w:proofErr w:type="spellEnd"/>
      <w:r>
        <w:t xml:space="preserve"> Service </w:t>
      </w:r>
    </w:p>
    <w:tbl>
      <w:tblPr>
        <w:tblStyle w:val="Grigliatabella"/>
        <w:tblW w:w="0" w:type="auto"/>
        <w:jc w:val="center"/>
        <w:tblLook w:val="04A0" w:firstRow="1" w:lastRow="0" w:firstColumn="1" w:lastColumn="0" w:noHBand="0" w:noVBand="1"/>
      </w:tblPr>
      <w:tblGrid>
        <w:gridCol w:w="4981"/>
        <w:gridCol w:w="4981"/>
      </w:tblGrid>
      <w:tr w:rsidR="00637E23" w14:paraId="5F880972" w14:textId="77777777" w:rsidTr="0011214B">
        <w:trPr>
          <w:jc w:val="center"/>
        </w:trPr>
        <w:tc>
          <w:tcPr>
            <w:tcW w:w="9962" w:type="dxa"/>
            <w:gridSpan w:val="2"/>
          </w:tcPr>
          <w:p w14:paraId="76F63CD1" w14:textId="77777777" w:rsidR="00637E23" w:rsidRDefault="00637E23" w:rsidP="0011214B">
            <w:pPr>
              <w:jc w:val="center"/>
            </w:pPr>
            <w:proofErr w:type="spellStart"/>
            <w:proofErr w:type="gramStart"/>
            <w:r>
              <w:t>MajorDamageDetectedRide</w:t>
            </w:r>
            <w:proofErr w:type="spellEnd"/>
            <w:r>
              <w:t>(</w:t>
            </w:r>
            <w:proofErr w:type="spellStart"/>
            <w:proofErr w:type="gramEnd"/>
            <w:r>
              <w:t>inout</w:t>
            </w:r>
            <w:proofErr w:type="spellEnd"/>
            <w:r>
              <w:t xml:space="preserve"> </w:t>
            </w:r>
            <w:proofErr w:type="spellStart"/>
            <w:r>
              <w:t>carPlateNumber</w:t>
            </w:r>
            <w:proofErr w:type="spellEnd"/>
            <w:r>
              <w:t xml:space="preserve">: string, </w:t>
            </w:r>
            <w:proofErr w:type="spellStart"/>
            <w:r>
              <w:t>inout</w:t>
            </w:r>
            <w:proofErr w:type="spellEnd"/>
            <w:r>
              <w:t xml:space="preserve"> </w:t>
            </w:r>
            <w:proofErr w:type="spellStart"/>
            <w:r>
              <w:t>damageData</w:t>
            </w:r>
            <w:proofErr w:type="spellEnd"/>
            <w:r>
              <w:t>: string)</w:t>
            </w:r>
          </w:p>
        </w:tc>
      </w:tr>
      <w:tr w:rsidR="00637E23" w:rsidRPr="00AB2FBB" w14:paraId="4C928C2C" w14:textId="77777777" w:rsidTr="0011214B">
        <w:tblPrEx>
          <w:jc w:val="left"/>
        </w:tblPrEx>
        <w:tc>
          <w:tcPr>
            <w:tcW w:w="4981" w:type="dxa"/>
          </w:tcPr>
          <w:p w14:paraId="00DF4D6F" w14:textId="77777777" w:rsidR="00637E23" w:rsidRPr="00AB2FBB" w:rsidRDefault="00637E23" w:rsidP="0011214B">
            <w:pPr>
              <w:rPr>
                <w:i/>
              </w:rPr>
            </w:pPr>
            <w:r>
              <w:rPr>
                <w:i/>
              </w:rPr>
              <w:t>Input</w:t>
            </w:r>
          </w:p>
        </w:tc>
        <w:tc>
          <w:tcPr>
            <w:tcW w:w="4981" w:type="dxa"/>
          </w:tcPr>
          <w:p w14:paraId="11AA47D6" w14:textId="77777777" w:rsidR="00637E23" w:rsidRPr="00AB2FBB" w:rsidRDefault="00637E23" w:rsidP="0011214B">
            <w:pPr>
              <w:rPr>
                <w:i/>
              </w:rPr>
            </w:pPr>
            <w:r>
              <w:rPr>
                <w:i/>
              </w:rPr>
              <w:t>Effect</w:t>
            </w:r>
          </w:p>
        </w:tc>
      </w:tr>
      <w:tr w:rsidR="00637E23" w14:paraId="40FBF007" w14:textId="77777777" w:rsidTr="0011214B">
        <w:tblPrEx>
          <w:jc w:val="left"/>
        </w:tblPrEx>
        <w:tc>
          <w:tcPr>
            <w:tcW w:w="4981" w:type="dxa"/>
          </w:tcPr>
          <w:p w14:paraId="2D185881" w14:textId="77777777" w:rsidR="00637E23" w:rsidRPr="00752B2D" w:rsidRDefault="00637E23" w:rsidP="0011214B">
            <w:pPr>
              <w:rPr>
                <w:sz w:val="24"/>
              </w:rPr>
            </w:pPr>
            <w:r w:rsidRPr="00752B2D">
              <w:rPr>
                <w:sz w:val="24"/>
              </w:rPr>
              <w:t>A null parameter</w:t>
            </w:r>
          </w:p>
        </w:tc>
        <w:tc>
          <w:tcPr>
            <w:tcW w:w="4981" w:type="dxa"/>
          </w:tcPr>
          <w:p w14:paraId="1A0806DC" w14:textId="77777777" w:rsidR="00637E23" w:rsidRDefault="00637E23"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637E23" w14:paraId="3808C7D4" w14:textId="77777777" w:rsidTr="0011214B">
        <w:tblPrEx>
          <w:jc w:val="left"/>
        </w:tblPrEx>
        <w:tc>
          <w:tcPr>
            <w:tcW w:w="4981" w:type="dxa"/>
          </w:tcPr>
          <w:p w14:paraId="1C3408AC" w14:textId="77777777" w:rsidR="00637E23" w:rsidRDefault="00637E23" w:rsidP="0011214B">
            <w:r>
              <w:rPr>
                <w:sz w:val="24"/>
              </w:rPr>
              <w:t>Invalid a</w:t>
            </w:r>
            <w:r w:rsidRPr="00752B2D">
              <w:rPr>
                <w:sz w:val="24"/>
              </w:rPr>
              <w:t>rguments</w:t>
            </w:r>
          </w:p>
        </w:tc>
        <w:tc>
          <w:tcPr>
            <w:tcW w:w="4981" w:type="dxa"/>
          </w:tcPr>
          <w:p w14:paraId="133D76F1" w14:textId="77777777" w:rsidR="00637E23" w:rsidRDefault="00637E23" w:rsidP="0011214B">
            <w:r>
              <w:rPr>
                <w:sz w:val="24"/>
              </w:rPr>
              <w:t xml:space="preserve">An </w:t>
            </w:r>
            <w:proofErr w:type="spellStart"/>
            <w:r>
              <w:rPr>
                <w:sz w:val="24"/>
              </w:rPr>
              <w:t>invalidArgumentException</w:t>
            </w:r>
            <w:proofErr w:type="spellEnd"/>
            <w:r>
              <w:rPr>
                <w:sz w:val="24"/>
              </w:rPr>
              <w:t xml:space="preserve"> is raised.</w:t>
            </w:r>
          </w:p>
        </w:tc>
      </w:tr>
      <w:tr w:rsidR="00637E23" w14:paraId="1186D1DB" w14:textId="77777777" w:rsidTr="0011214B">
        <w:tblPrEx>
          <w:jc w:val="left"/>
        </w:tblPrEx>
        <w:tc>
          <w:tcPr>
            <w:tcW w:w="4981" w:type="dxa"/>
          </w:tcPr>
          <w:p w14:paraId="43E6E668" w14:textId="77777777" w:rsidR="00637E23" w:rsidRPr="00752B2D" w:rsidRDefault="00637E23" w:rsidP="0011214B">
            <w:pPr>
              <w:rPr>
                <w:sz w:val="24"/>
              </w:rPr>
            </w:pPr>
            <w:r>
              <w:rPr>
                <w:sz w:val="24"/>
              </w:rPr>
              <w:t>Valid arguments</w:t>
            </w:r>
          </w:p>
        </w:tc>
        <w:tc>
          <w:tcPr>
            <w:tcW w:w="4981" w:type="dxa"/>
          </w:tcPr>
          <w:p w14:paraId="0C220E2F" w14:textId="2F1250CA" w:rsidR="00637E23" w:rsidRDefault="00637E23" w:rsidP="005D25E5">
            <w:pPr>
              <w:rPr>
                <w:sz w:val="24"/>
              </w:rPr>
            </w:pPr>
            <w:r>
              <w:rPr>
                <w:sz w:val="24"/>
              </w:rPr>
              <w:t xml:space="preserve">The </w:t>
            </w:r>
            <w:proofErr w:type="spellStart"/>
            <w:r w:rsidR="005D25E5">
              <w:rPr>
                <w:sz w:val="24"/>
              </w:rPr>
              <w:t>MajorDamage</w:t>
            </w:r>
            <w:proofErr w:type="spellEnd"/>
            <w:r w:rsidR="005D25E5">
              <w:rPr>
                <w:sz w:val="24"/>
              </w:rPr>
              <w:t xml:space="preserve"> </w:t>
            </w:r>
            <w:r>
              <w:rPr>
                <w:sz w:val="24"/>
              </w:rPr>
              <w:t xml:space="preserve">Controller communicates the Car Data and the Damage Data to the </w:t>
            </w:r>
            <w:proofErr w:type="spellStart"/>
            <w:r>
              <w:rPr>
                <w:sz w:val="24"/>
              </w:rPr>
              <w:t>ManageDriving</w:t>
            </w:r>
            <w:proofErr w:type="spellEnd"/>
            <w:r>
              <w:rPr>
                <w:sz w:val="24"/>
              </w:rPr>
              <w:t xml:space="preserve"> Service so the latter can notify the Company and perform all the consequent actions. The Service sends an acknowledgment to the Controller.</w:t>
            </w:r>
          </w:p>
        </w:tc>
      </w:tr>
    </w:tbl>
    <w:p w14:paraId="600D3D51" w14:textId="67F5541E" w:rsidR="00637E23" w:rsidRDefault="00637E23"/>
    <w:p w14:paraId="6F232514" w14:textId="08BFFAB2" w:rsidR="00637E23" w:rsidRDefault="00637E23" w:rsidP="00E25849">
      <w:pPr>
        <w:pStyle w:val="Titolo4"/>
      </w:pPr>
      <w:proofErr w:type="spellStart"/>
      <w:r>
        <w:t>UnlockCars</w:t>
      </w:r>
      <w:proofErr w:type="spellEnd"/>
      <w:r>
        <w:t xml:space="preserve"> Controller, </w:t>
      </w:r>
      <w:proofErr w:type="spellStart"/>
      <w:r>
        <w:t>ManageReservation</w:t>
      </w:r>
      <w:proofErr w:type="spellEnd"/>
      <w:r>
        <w:t xml:space="preserve"> Service </w:t>
      </w:r>
    </w:p>
    <w:tbl>
      <w:tblPr>
        <w:tblStyle w:val="Grigliatabella"/>
        <w:tblW w:w="0" w:type="auto"/>
        <w:jc w:val="center"/>
        <w:tblLook w:val="04A0" w:firstRow="1" w:lastRow="0" w:firstColumn="1" w:lastColumn="0" w:noHBand="0" w:noVBand="1"/>
      </w:tblPr>
      <w:tblGrid>
        <w:gridCol w:w="4981"/>
        <w:gridCol w:w="4981"/>
      </w:tblGrid>
      <w:tr w:rsidR="005D25E5" w14:paraId="531C8134" w14:textId="77777777" w:rsidTr="0011214B">
        <w:trPr>
          <w:jc w:val="center"/>
        </w:trPr>
        <w:tc>
          <w:tcPr>
            <w:tcW w:w="9962" w:type="dxa"/>
            <w:gridSpan w:val="2"/>
          </w:tcPr>
          <w:p w14:paraId="091DB103" w14:textId="451DD74C" w:rsidR="005D25E5" w:rsidRDefault="005D25E5" w:rsidP="005D25E5">
            <w:pPr>
              <w:jc w:val="center"/>
            </w:pPr>
            <w:proofErr w:type="spellStart"/>
            <w:proofErr w:type="gramStart"/>
            <w:r>
              <w:t>unlockCar</w:t>
            </w:r>
            <w:proofErr w:type="spellEnd"/>
            <w:r>
              <w:t>(</w:t>
            </w:r>
            <w:proofErr w:type="spellStart"/>
            <w:proofErr w:type="gramEnd"/>
            <w:r>
              <w:t>inout</w:t>
            </w:r>
            <w:proofErr w:type="spellEnd"/>
            <w:r>
              <w:t xml:space="preserve"> </w:t>
            </w:r>
            <w:proofErr w:type="spellStart"/>
            <w:r>
              <w:t>reservationData</w:t>
            </w:r>
            <w:proofErr w:type="spellEnd"/>
            <w:r>
              <w:t xml:space="preserve">: </w:t>
            </w:r>
            <w:proofErr w:type="spellStart"/>
            <w:r>
              <w:t>ReservationPOJO</w:t>
            </w:r>
            <w:proofErr w:type="spellEnd"/>
            <w:r>
              <w:t>)</w:t>
            </w:r>
          </w:p>
        </w:tc>
      </w:tr>
      <w:tr w:rsidR="005D25E5" w:rsidRPr="00AB2FBB" w14:paraId="14C8CA57" w14:textId="77777777" w:rsidTr="0011214B">
        <w:tblPrEx>
          <w:jc w:val="left"/>
        </w:tblPrEx>
        <w:tc>
          <w:tcPr>
            <w:tcW w:w="4981" w:type="dxa"/>
          </w:tcPr>
          <w:p w14:paraId="07957BD0" w14:textId="77777777" w:rsidR="005D25E5" w:rsidRPr="00AB2FBB" w:rsidRDefault="005D25E5" w:rsidP="0011214B">
            <w:pPr>
              <w:rPr>
                <w:i/>
              </w:rPr>
            </w:pPr>
            <w:r>
              <w:rPr>
                <w:i/>
              </w:rPr>
              <w:t>Input</w:t>
            </w:r>
          </w:p>
        </w:tc>
        <w:tc>
          <w:tcPr>
            <w:tcW w:w="4981" w:type="dxa"/>
          </w:tcPr>
          <w:p w14:paraId="0CBB9ED3" w14:textId="77777777" w:rsidR="005D25E5" w:rsidRPr="00AB2FBB" w:rsidRDefault="005D25E5" w:rsidP="0011214B">
            <w:pPr>
              <w:rPr>
                <w:i/>
              </w:rPr>
            </w:pPr>
            <w:r>
              <w:rPr>
                <w:i/>
              </w:rPr>
              <w:t>Effect</w:t>
            </w:r>
          </w:p>
        </w:tc>
      </w:tr>
      <w:tr w:rsidR="005D25E5" w14:paraId="7E95BD83" w14:textId="77777777" w:rsidTr="0011214B">
        <w:tblPrEx>
          <w:jc w:val="left"/>
        </w:tblPrEx>
        <w:tc>
          <w:tcPr>
            <w:tcW w:w="4981" w:type="dxa"/>
          </w:tcPr>
          <w:p w14:paraId="76071C3B" w14:textId="77777777" w:rsidR="005D25E5" w:rsidRPr="00752B2D" w:rsidRDefault="005D25E5" w:rsidP="0011214B">
            <w:pPr>
              <w:rPr>
                <w:sz w:val="24"/>
              </w:rPr>
            </w:pPr>
            <w:r w:rsidRPr="00752B2D">
              <w:rPr>
                <w:sz w:val="24"/>
              </w:rPr>
              <w:t>A null parameter</w:t>
            </w:r>
          </w:p>
        </w:tc>
        <w:tc>
          <w:tcPr>
            <w:tcW w:w="4981" w:type="dxa"/>
          </w:tcPr>
          <w:p w14:paraId="09D2FF38" w14:textId="77777777" w:rsidR="005D25E5" w:rsidRDefault="005D25E5"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5D25E5" w14:paraId="12E4F8BF" w14:textId="77777777" w:rsidTr="0011214B">
        <w:tblPrEx>
          <w:jc w:val="left"/>
        </w:tblPrEx>
        <w:tc>
          <w:tcPr>
            <w:tcW w:w="4981" w:type="dxa"/>
          </w:tcPr>
          <w:p w14:paraId="5194574E" w14:textId="77777777" w:rsidR="005D25E5" w:rsidRDefault="005D25E5" w:rsidP="0011214B">
            <w:r>
              <w:rPr>
                <w:sz w:val="24"/>
              </w:rPr>
              <w:t>Invalid a</w:t>
            </w:r>
            <w:r w:rsidRPr="00752B2D">
              <w:rPr>
                <w:sz w:val="24"/>
              </w:rPr>
              <w:t>rguments</w:t>
            </w:r>
          </w:p>
        </w:tc>
        <w:tc>
          <w:tcPr>
            <w:tcW w:w="4981" w:type="dxa"/>
          </w:tcPr>
          <w:p w14:paraId="42E629F8" w14:textId="77777777" w:rsidR="005D25E5" w:rsidRDefault="005D25E5" w:rsidP="0011214B">
            <w:r>
              <w:rPr>
                <w:sz w:val="24"/>
              </w:rPr>
              <w:t xml:space="preserve">An </w:t>
            </w:r>
            <w:proofErr w:type="spellStart"/>
            <w:r>
              <w:rPr>
                <w:sz w:val="24"/>
              </w:rPr>
              <w:t>invalidArgumentException</w:t>
            </w:r>
            <w:proofErr w:type="spellEnd"/>
            <w:r>
              <w:rPr>
                <w:sz w:val="24"/>
              </w:rPr>
              <w:t xml:space="preserve"> is raised.</w:t>
            </w:r>
          </w:p>
        </w:tc>
      </w:tr>
      <w:tr w:rsidR="005D25E5" w14:paraId="73839B0D" w14:textId="77777777" w:rsidTr="0011214B">
        <w:tblPrEx>
          <w:jc w:val="left"/>
        </w:tblPrEx>
        <w:tc>
          <w:tcPr>
            <w:tcW w:w="4981" w:type="dxa"/>
          </w:tcPr>
          <w:p w14:paraId="75276F35" w14:textId="36438F1B" w:rsidR="005D25E5" w:rsidRPr="00752B2D" w:rsidRDefault="005D25E5" w:rsidP="005D25E5">
            <w:pPr>
              <w:rPr>
                <w:sz w:val="24"/>
              </w:rPr>
            </w:pPr>
            <w:r>
              <w:rPr>
                <w:sz w:val="24"/>
              </w:rPr>
              <w:t>Valid arguments, the User asking the request coincides with the one that is associated with that Reservation, and the Car attached in the request coincides with the one which is associated with that Reservation.</w:t>
            </w:r>
          </w:p>
        </w:tc>
        <w:tc>
          <w:tcPr>
            <w:tcW w:w="4981" w:type="dxa"/>
          </w:tcPr>
          <w:p w14:paraId="04E22A76" w14:textId="1F8C1478" w:rsidR="005D25E5" w:rsidRDefault="005D25E5" w:rsidP="00F64536">
            <w:pPr>
              <w:rPr>
                <w:sz w:val="24"/>
              </w:rPr>
            </w:pPr>
            <w:r>
              <w:rPr>
                <w:sz w:val="24"/>
              </w:rPr>
              <w:t xml:space="preserve">The </w:t>
            </w:r>
            <w:proofErr w:type="spellStart"/>
            <w:r>
              <w:rPr>
                <w:sz w:val="24"/>
              </w:rPr>
              <w:t>UnlockCars</w:t>
            </w:r>
            <w:proofErr w:type="spellEnd"/>
            <w:r>
              <w:rPr>
                <w:sz w:val="24"/>
              </w:rPr>
              <w:t xml:space="preserve"> Controller sends the </w:t>
            </w:r>
            <w:proofErr w:type="spellStart"/>
            <w:r>
              <w:rPr>
                <w:sz w:val="24"/>
              </w:rPr>
              <w:t>ReservationPOJO</w:t>
            </w:r>
            <w:proofErr w:type="spellEnd"/>
            <w:r>
              <w:rPr>
                <w:sz w:val="24"/>
              </w:rPr>
              <w:t xml:space="preserve"> to the </w:t>
            </w:r>
            <w:proofErr w:type="spellStart"/>
            <w:r>
              <w:rPr>
                <w:sz w:val="24"/>
              </w:rPr>
              <w:t>ManageDriving</w:t>
            </w:r>
            <w:proofErr w:type="spellEnd"/>
            <w:r>
              <w:rPr>
                <w:sz w:val="24"/>
              </w:rPr>
              <w:t xml:space="preserve"> Service so the latter </w:t>
            </w:r>
            <w:r w:rsidR="00F64536">
              <w:rPr>
                <w:sz w:val="24"/>
              </w:rPr>
              <w:t>calls the method “</w:t>
            </w:r>
            <w:proofErr w:type="spellStart"/>
            <w:r w:rsidR="00F64536">
              <w:rPr>
                <w:sz w:val="24"/>
              </w:rPr>
              <w:t>IsCarNearUser</w:t>
            </w:r>
            <w:proofErr w:type="spellEnd"/>
            <w:r w:rsidR="00F64536">
              <w:rPr>
                <w:sz w:val="24"/>
              </w:rPr>
              <w:t>” of the Mapping Service and with a positive answer will</w:t>
            </w:r>
            <w:r>
              <w:rPr>
                <w:sz w:val="24"/>
              </w:rPr>
              <w:t xml:space="preserve"> ask the </w:t>
            </w:r>
            <w:proofErr w:type="spellStart"/>
            <w:r>
              <w:rPr>
                <w:sz w:val="24"/>
              </w:rPr>
              <w:t>CarInterface</w:t>
            </w:r>
            <w:proofErr w:type="spellEnd"/>
            <w:r>
              <w:rPr>
                <w:sz w:val="24"/>
              </w:rPr>
              <w:t xml:space="preserve"> Service to unlock the doors of the Car and perform all the consequent actions. The Service sends an acknowledgment to the Controller.</w:t>
            </w:r>
          </w:p>
        </w:tc>
      </w:tr>
      <w:tr w:rsidR="005D25E5" w14:paraId="4102B185" w14:textId="77777777" w:rsidTr="0011214B">
        <w:tblPrEx>
          <w:jc w:val="left"/>
        </w:tblPrEx>
        <w:tc>
          <w:tcPr>
            <w:tcW w:w="4981" w:type="dxa"/>
          </w:tcPr>
          <w:p w14:paraId="4CF5D2D7" w14:textId="7F63A8A1" w:rsidR="005D25E5" w:rsidRDefault="005D25E5" w:rsidP="005D25E5">
            <w:pPr>
              <w:rPr>
                <w:sz w:val="24"/>
              </w:rPr>
            </w:pPr>
            <w:r>
              <w:rPr>
                <w:sz w:val="24"/>
              </w:rPr>
              <w:t>Valid arguments but the User asking the request doesn’t coincide with the one that is associated with that Reservation and/or the Car attached in the request coincides with the one which is associated with that Reservation</w:t>
            </w:r>
          </w:p>
        </w:tc>
        <w:tc>
          <w:tcPr>
            <w:tcW w:w="4981" w:type="dxa"/>
          </w:tcPr>
          <w:p w14:paraId="0DA65474" w14:textId="57CD4C1D" w:rsidR="005D25E5" w:rsidRDefault="005D25E5" w:rsidP="005D25E5">
            <w:pPr>
              <w:rPr>
                <w:sz w:val="24"/>
              </w:rPr>
            </w:pPr>
            <w:r>
              <w:rPr>
                <w:sz w:val="24"/>
              </w:rPr>
              <w:t xml:space="preserve">An </w:t>
            </w:r>
            <w:proofErr w:type="spellStart"/>
            <w:r>
              <w:rPr>
                <w:sz w:val="24"/>
              </w:rPr>
              <w:t>invalidOperationException</w:t>
            </w:r>
            <w:proofErr w:type="spellEnd"/>
            <w:r>
              <w:rPr>
                <w:sz w:val="24"/>
              </w:rPr>
              <w:t xml:space="preserve"> is raised.</w:t>
            </w:r>
          </w:p>
        </w:tc>
      </w:tr>
    </w:tbl>
    <w:p w14:paraId="49A8E342" w14:textId="0F1020C0" w:rsidR="00637E23" w:rsidRDefault="00637E23"/>
    <w:p w14:paraId="3BFB3C87" w14:textId="1A2F1B35" w:rsidR="005D25E5" w:rsidRDefault="005D25E5" w:rsidP="00E25849">
      <w:pPr>
        <w:pStyle w:val="Titolo4"/>
      </w:pPr>
      <w:proofErr w:type="spellStart"/>
      <w:r>
        <w:t>ReserveCars</w:t>
      </w:r>
      <w:proofErr w:type="spellEnd"/>
      <w:r>
        <w:t xml:space="preserve"> Controller, </w:t>
      </w:r>
      <w:proofErr w:type="spellStart"/>
      <w:r>
        <w:t>ManageReservation</w:t>
      </w:r>
      <w:proofErr w:type="spellEnd"/>
      <w:r>
        <w:t xml:space="preserve"> Service </w:t>
      </w:r>
    </w:p>
    <w:tbl>
      <w:tblPr>
        <w:tblStyle w:val="Grigliatabella"/>
        <w:tblW w:w="0" w:type="auto"/>
        <w:jc w:val="center"/>
        <w:tblLook w:val="04A0" w:firstRow="1" w:lastRow="0" w:firstColumn="1" w:lastColumn="0" w:noHBand="0" w:noVBand="1"/>
      </w:tblPr>
      <w:tblGrid>
        <w:gridCol w:w="4981"/>
        <w:gridCol w:w="4981"/>
      </w:tblGrid>
      <w:tr w:rsidR="005D25E5" w14:paraId="3685521A" w14:textId="77777777" w:rsidTr="0011214B">
        <w:trPr>
          <w:jc w:val="center"/>
        </w:trPr>
        <w:tc>
          <w:tcPr>
            <w:tcW w:w="9962" w:type="dxa"/>
            <w:gridSpan w:val="2"/>
          </w:tcPr>
          <w:p w14:paraId="304DDF89" w14:textId="17F1B079" w:rsidR="005D25E5" w:rsidRDefault="005D25E5" w:rsidP="004834F5">
            <w:pPr>
              <w:jc w:val="center"/>
            </w:pPr>
            <w:proofErr w:type="spellStart"/>
            <w:proofErr w:type="gramStart"/>
            <w:r>
              <w:t>reserveCar</w:t>
            </w:r>
            <w:proofErr w:type="spellEnd"/>
            <w:r>
              <w:t>(</w:t>
            </w:r>
            <w:proofErr w:type="spellStart"/>
            <w:proofErr w:type="gramEnd"/>
            <w:r>
              <w:t>inout</w:t>
            </w:r>
            <w:proofErr w:type="spellEnd"/>
            <w:r>
              <w:t xml:space="preserve"> </w:t>
            </w:r>
            <w:r w:rsidR="004834F5">
              <w:t>user</w:t>
            </w:r>
            <w:r>
              <w:t>:</w:t>
            </w:r>
            <w:r w:rsidR="004834F5">
              <w:t xml:space="preserve"> </w:t>
            </w:r>
            <w:proofErr w:type="spellStart"/>
            <w:r w:rsidR="004834F5">
              <w:t>UserPOJO</w:t>
            </w:r>
            <w:proofErr w:type="spellEnd"/>
            <w:r w:rsidR="004834F5">
              <w:t xml:space="preserve">, </w:t>
            </w:r>
            <w:proofErr w:type="spellStart"/>
            <w:r w:rsidR="004834F5">
              <w:t>inout</w:t>
            </w:r>
            <w:proofErr w:type="spellEnd"/>
            <w:r w:rsidR="004834F5">
              <w:t xml:space="preserve"> car: </w:t>
            </w:r>
            <w:proofErr w:type="spellStart"/>
            <w:r w:rsidR="004834F5">
              <w:t>CarPOJO</w:t>
            </w:r>
            <w:proofErr w:type="spellEnd"/>
            <w:r w:rsidR="004834F5">
              <w:t>)</w:t>
            </w:r>
          </w:p>
        </w:tc>
      </w:tr>
      <w:tr w:rsidR="005D25E5" w:rsidRPr="00AB2FBB" w14:paraId="2B54B091" w14:textId="77777777" w:rsidTr="0011214B">
        <w:tblPrEx>
          <w:jc w:val="left"/>
        </w:tblPrEx>
        <w:tc>
          <w:tcPr>
            <w:tcW w:w="4981" w:type="dxa"/>
          </w:tcPr>
          <w:p w14:paraId="33AB864A" w14:textId="77777777" w:rsidR="005D25E5" w:rsidRPr="00AB2FBB" w:rsidRDefault="005D25E5" w:rsidP="0011214B">
            <w:pPr>
              <w:rPr>
                <w:i/>
              </w:rPr>
            </w:pPr>
            <w:r>
              <w:rPr>
                <w:i/>
              </w:rPr>
              <w:t>Input</w:t>
            </w:r>
          </w:p>
        </w:tc>
        <w:tc>
          <w:tcPr>
            <w:tcW w:w="4981" w:type="dxa"/>
          </w:tcPr>
          <w:p w14:paraId="564B8C5D" w14:textId="77777777" w:rsidR="005D25E5" w:rsidRPr="00AB2FBB" w:rsidRDefault="005D25E5" w:rsidP="0011214B">
            <w:pPr>
              <w:rPr>
                <w:i/>
              </w:rPr>
            </w:pPr>
            <w:r>
              <w:rPr>
                <w:i/>
              </w:rPr>
              <w:t>Effect</w:t>
            </w:r>
          </w:p>
        </w:tc>
      </w:tr>
      <w:tr w:rsidR="005D25E5" w14:paraId="349F3568" w14:textId="77777777" w:rsidTr="0011214B">
        <w:tblPrEx>
          <w:jc w:val="left"/>
        </w:tblPrEx>
        <w:tc>
          <w:tcPr>
            <w:tcW w:w="4981" w:type="dxa"/>
          </w:tcPr>
          <w:p w14:paraId="6B0669EA" w14:textId="77777777" w:rsidR="005D25E5" w:rsidRPr="00752B2D" w:rsidRDefault="005D25E5" w:rsidP="0011214B">
            <w:pPr>
              <w:rPr>
                <w:sz w:val="24"/>
              </w:rPr>
            </w:pPr>
            <w:r w:rsidRPr="00752B2D">
              <w:rPr>
                <w:sz w:val="24"/>
              </w:rPr>
              <w:t>A null parameter</w:t>
            </w:r>
          </w:p>
        </w:tc>
        <w:tc>
          <w:tcPr>
            <w:tcW w:w="4981" w:type="dxa"/>
          </w:tcPr>
          <w:p w14:paraId="701A1B88" w14:textId="77777777" w:rsidR="005D25E5" w:rsidRDefault="005D25E5"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5D25E5" w14:paraId="5D318583" w14:textId="77777777" w:rsidTr="0011214B">
        <w:tblPrEx>
          <w:jc w:val="left"/>
        </w:tblPrEx>
        <w:tc>
          <w:tcPr>
            <w:tcW w:w="4981" w:type="dxa"/>
          </w:tcPr>
          <w:p w14:paraId="5AD09A24" w14:textId="77777777" w:rsidR="005D25E5" w:rsidRDefault="005D25E5" w:rsidP="0011214B">
            <w:r>
              <w:rPr>
                <w:sz w:val="24"/>
              </w:rPr>
              <w:t>Invalid a</w:t>
            </w:r>
            <w:r w:rsidRPr="00752B2D">
              <w:rPr>
                <w:sz w:val="24"/>
              </w:rPr>
              <w:t>rguments</w:t>
            </w:r>
          </w:p>
        </w:tc>
        <w:tc>
          <w:tcPr>
            <w:tcW w:w="4981" w:type="dxa"/>
          </w:tcPr>
          <w:p w14:paraId="0FB63C3C" w14:textId="77777777" w:rsidR="005D25E5" w:rsidRDefault="005D25E5" w:rsidP="0011214B">
            <w:r>
              <w:rPr>
                <w:sz w:val="24"/>
              </w:rPr>
              <w:t xml:space="preserve">An </w:t>
            </w:r>
            <w:proofErr w:type="spellStart"/>
            <w:r>
              <w:rPr>
                <w:sz w:val="24"/>
              </w:rPr>
              <w:t>invalidArgumentException</w:t>
            </w:r>
            <w:proofErr w:type="spellEnd"/>
            <w:r>
              <w:rPr>
                <w:sz w:val="24"/>
              </w:rPr>
              <w:t xml:space="preserve"> is raised.</w:t>
            </w:r>
          </w:p>
        </w:tc>
      </w:tr>
      <w:tr w:rsidR="005D25E5" w14:paraId="457FD446" w14:textId="77777777" w:rsidTr="0011214B">
        <w:tblPrEx>
          <w:jc w:val="left"/>
        </w:tblPrEx>
        <w:tc>
          <w:tcPr>
            <w:tcW w:w="4981" w:type="dxa"/>
          </w:tcPr>
          <w:p w14:paraId="4FDBE9E0" w14:textId="69CF9C01" w:rsidR="005D25E5" w:rsidRPr="00752B2D" w:rsidRDefault="005D25E5" w:rsidP="004834F5">
            <w:pPr>
              <w:rPr>
                <w:sz w:val="24"/>
              </w:rPr>
            </w:pPr>
            <w:r>
              <w:rPr>
                <w:sz w:val="24"/>
              </w:rPr>
              <w:t>Valid arguments</w:t>
            </w:r>
            <w:r w:rsidR="004834F5">
              <w:rPr>
                <w:sz w:val="24"/>
              </w:rPr>
              <w:t xml:space="preserve"> but the User has already another active Reservation or is actually driving another reserved Car</w:t>
            </w:r>
          </w:p>
        </w:tc>
        <w:tc>
          <w:tcPr>
            <w:tcW w:w="4981" w:type="dxa"/>
          </w:tcPr>
          <w:p w14:paraId="42A816CF" w14:textId="20A96C2E" w:rsidR="005D25E5" w:rsidRDefault="004834F5" w:rsidP="0011214B">
            <w:pPr>
              <w:rPr>
                <w:sz w:val="24"/>
              </w:rPr>
            </w:pPr>
            <w:r>
              <w:rPr>
                <w:sz w:val="24"/>
              </w:rPr>
              <w:t xml:space="preserve">An </w:t>
            </w:r>
            <w:proofErr w:type="spellStart"/>
            <w:r>
              <w:rPr>
                <w:sz w:val="24"/>
              </w:rPr>
              <w:t>InvalidOperationException</w:t>
            </w:r>
            <w:proofErr w:type="spellEnd"/>
            <w:r>
              <w:rPr>
                <w:sz w:val="24"/>
              </w:rPr>
              <w:t xml:space="preserve"> is raised.</w:t>
            </w:r>
          </w:p>
        </w:tc>
      </w:tr>
      <w:tr w:rsidR="005D25E5" w14:paraId="3BB9B513" w14:textId="77777777" w:rsidTr="0011214B">
        <w:tblPrEx>
          <w:jc w:val="left"/>
        </w:tblPrEx>
        <w:tc>
          <w:tcPr>
            <w:tcW w:w="4981" w:type="dxa"/>
          </w:tcPr>
          <w:p w14:paraId="53FF496F" w14:textId="4E1E6E27" w:rsidR="005D25E5" w:rsidRDefault="005D25E5" w:rsidP="004834F5">
            <w:pPr>
              <w:rPr>
                <w:sz w:val="24"/>
              </w:rPr>
            </w:pPr>
            <w:r>
              <w:rPr>
                <w:sz w:val="24"/>
              </w:rPr>
              <w:lastRenderedPageBreak/>
              <w:t xml:space="preserve">Valid arguments but the </w:t>
            </w:r>
            <w:r w:rsidR="004834F5">
              <w:rPr>
                <w:sz w:val="24"/>
              </w:rPr>
              <w:t>Car is already reserved or in use by another User</w:t>
            </w:r>
          </w:p>
        </w:tc>
        <w:tc>
          <w:tcPr>
            <w:tcW w:w="4981" w:type="dxa"/>
          </w:tcPr>
          <w:p w14:paraId="03B11686" w14:textId="77777777" w:rsidR="005D25E5" w:rsidRDefault="005D25E5" w:rsidP="0011214B">
            <w:pPr>
              <w:rPr>
                <w:sz w:val="24"/>
              </w:rPr>
            </w:pPr>
            <w:r>
              <w:rPr>
                <w:sz w:val="24"/>
              </w:rPr>
              <w:t xml:space="preserve">An </w:t>
            </w:r>
            <w:proofErr w:type="spellStart"/>
            <w:r>
              <w:rPr>
                <w:sz w:val="24"/>
              </w:rPr>
              <w:t>invalidOperationException</w:t>
            </w:r>
            <w:proofErr w:type="spellEnd"/>
            <w:r>
              <w:rPr>
                <w:sz w:val="24"/>
              </w:rPr>
              <w:t xml:space="preserve"> is raised.</w:t>
            </w:r>
          </w:p>
        </w:tc>
      </w:tr>
      <w:tr w:rsidR="004834F5" w14:paraId="2795ECA0" w14:textId="77777777" w:rsidTr="0011214B">
        <w:tblPrEx>
          <w:jc w:val="left"/>
        </w:tblPrEx>
        <w:tc>
          <w:tcPr>
            <w:tcW w:w="4981" w:type="dxa"/>
          </w:tcPr>
          <w:p w14:paraId="4A5C3193" w14:textId="28870741" w:rsidR="004834F5" w:rsidRDefault="004834F5" w:rsidP="004834F5">
            <w:pPr>
              <w:rPr>
                <w:sz w:val="24"/>
              </w:rPr>
            </w:pPr>
            <w:r>
              <w:rPr>
                <w:sz w:val="24"/>
              </w:rPr>
              <w:t xml:space="preserve">Valid arguments, no active reservation or active </w:t>
            </w:r>
            <w:proofErr w:type="spellStart"/>
            <w:r>
              <w:rPr>
                <w:sz w:val="24"/>
              </w:rPr>
              <w:t>drivings</w:t>
            </w:r>
            <w:proofErr w:type="spellEnd"/>
            <w:r>
              <w:rPr>
                <w:sz w:val="24"/>
              </w:rPr>
              <w:t xml:space="preserve"> of the User and the Car.</w:t>
            </w:r>
          </w:p>
        </w:tc>
        <w:tc>
          <w:tcPr>
            <w:tcW w:w="4981" w:type="dxa"/>
          </w:tcPr>
          <w:p w14:paraId="4DE6BAB7" w14:textId="3917098F" w:rsidR="004834F5" w:rsidRDefault="004834F5" w:rsidP="00F64536">
            <w:pPr>
              <w:rPr>
                <w:sz w:val="24"/>
              </w:rPr>
            </w:pPr>
            <w:r>
              <w:rPr>
                <w:sz w:val="24"/>
              </w:rPr>
              <w:t xml:space="preserve">The </w:t>
            </w:r>
            <w:proofErr w:type="spellStart"/>
            <w:r>
              <w:rPr>
                <w:sz w:val="24"/>
              </w:rPr>
              <w:t>ReserveCars</w:t>
            </w:r>
            <w:proofErr w:type="spellEnd"/>
            <w:r>
              <w:rPr>
                <w:sz w:val="24"/>
              </w:rPr>
              <w:t xml:space="preserve"> Controller sends the </w:t>
            </w:r>
            <w:proofErr w:type="spellStart"/>
            <w:r>
              <w:rPr>
                <w:sz w:val="24"/>
              </w:rPr>
              <w:t>UserPOJO</w:t>
            </w:r>
            <w:proofErr w:type="spellEnd"/>
            <w:r>
              <w:rPr>
                <w:sz w:val="24"/>
              </w:rPr>
              <w:t xml:space="preserve"> and the </w:t>
            </w:r>
            <w:proofErr w:type="spellStart"/>
            <w:r>
              <w:rPr>
                <w:sz w:val="24"/>
              </w:rPr>
              <w:t>CarPOJO</w:t>
            </w:r>
            <w:proofErr w:type="spellEnd"/>
            <w:r>
              <w:rPr>
                <w:sz w:val="24"/>
              </w:rPr>
              <w:t xml:space="preserve"> to the Service which will create the </w:t>
            </w:r>
            <w:proofErr w:type="spellStart"/>
            <w:r>
              <w:rPr>
                <w:sz w:val="24"/>
              </w:rPr>
              <w:t>ReservationPOJO</w:t>
            </w:r>
            <w:proofErr w:type="spellEnd"/>
            <w:r>
              <w:rPr>
                <w:sz w:val="24"/>
              </w:rPr>
              <w:t xml:space="preserve"> and forward it to the Controller. The Service </w:t>
            </w:r>
            <w:r w:rsidR="00F64536">
              <w:rPr>
                <w:sz w:val="24"/>
              </w:rPr>
              <w:t>calls its method “</w:t>
            </w:r>
            <w:proofErr w:type="spellStart"/>
            <w:r w:rsidR="00F64536">
              <w:rPr>
                <w:sz w:val="24"/>
              </w:rPr>
              <w:t>StartReservationTimerInBackground</w:t>
            </w:r>
            <w:proofErr w:type="spellEnd"/>
            <w:r w:rsidR="00F64536">
              <w:rPr>
                <w:sz w:val="24"/>
              </w:rPr>
              <w:t>”</w:t>
            </w:r>
            <w:r>
              <w:rPr>
                <w:sz w:val="24"/>
              </w:rPr>
              <w:t>.</w:t>
            </w:r>
          </w:p>
        </w:tc>
      </w:tr>
    </w:tbl>
    <w:p w14:paraId="3E02A4F8" w14:textId="43D69122" w:rsidR="004834F5" w:rsidRDefault="004834F5"/>
    <w:p w14:paraId="7D569E46" w14:textId="5C11D098" w:rsidR="00F64536" w:rsidRDefault="00F64536" w:rsidP="00E25849">
      <w:pPr>
        <w:pStyle w:val="Titolo4"/>
      </w:pPr>
      <w:proofErr w:type="spellStart"/>
      <w:r>
        <w:t>LocateNearbyCars</w:t>
      </w:r>
      <w:proofErr w:type="spellEnd"/>
      <w:r>
        <w:t xml:space="preserve"> Controller, Mapping Service </w:t>
      </w:r>
    </w:p>
    <w:tbl>
      <w:tblPr>
        <w:tblStyle w:val="Grigliatabella"/>
        <w:tblW w:w="0" w:type="auto"/>
        <w:jc w:val="center"/>
        <w:tblLook w:val="04A0" w:firstRow="1" w:lastRow="0" w:firstColumn="1" w:lastColumn="0" w:noHBand="0" w:noVBand="1"/>
      </w:tblPr>
      <w:tblGrid>
        <w:gridCol w:w="4981"/>
        <w:gridCol w:w="4981"/>
      </w:tblGrid>
      <w:tr w:rsidR="00F64536" w14:paraId="7C07C5C3" w14:textId="77777777" w:rsidTr="0011214B">
        <w:trPr>
          <w:jc w:val="center"/>
        </w:trPr>
        <w:tc>
          <w:tcPr>
            <w:tcW w:w="9962" w:type="dxa"/>
            <w:gridSpan w:val="2"/>
          </w:tcPr>
          <w:p w14:paraId="7E1EBB63" w14:textId="5D27CF06" w:rsidR="00F64536" w:rsidRDefault="00F64536" w:rsidP="00F64536">
            <w:pPr>
              <w:jc w:val="center"/>
            </w:pPr>
            <w:proofErr w:type="spellStart"/>
            <w:proofErr w:type="gramStart"/>
            <w:r>
              <w:t>getCarsNearUser</w:t>
            </w:r>
            <w:proofErr w:type="spellEnd"/>
            <w:r>
              <w:t>(</w:t>
            </w:r>
            <w:proofErr w:type="spellStart"/>
            <w:proofErr w:type="gramEnd"/>
            <w:r>
              <w:t>inout</w:t>
            </w:r>
            <w:proofErr w:type="spellEnd"/>
            <w:r>
              <w:t xml:space="preserve"> </w:t>
            </w:r>
            <w:proofErr w:type="spellStart"/>
            <w:r>
              <w:t>userPosition</w:t>
            </w:r>
            <w:proofErr w:type="spellEnd"/>
            <w:r>
              <w:t xml:space="preserve">: </w:t>
            </w:r>
            <w:proofErr w:type="spellStart"/>
            <w:r>
              <w:t>GpsPosition</w:t>
            </w:r>
            <w:proofErr w:type="spellEnd"/>
            <w:r>
              <w:t>)</w:t>
            </w:r>
          </w:p>
        </w:tc>
      </w:tr>
      <w:tr w:rsidR="00F64536" w:rsidRPr="00AB2FBB" w14:paraId="637A78D2" w14:textId="77777777" w:rsidTr="0011214B">
        <w:tblPrEx>
          <w:jc w:val="left"/>
        </w:tblPrEx>
        <w:tc>
          <w:tcPr>
            <w:tcW w:w="4981" w:type="dxa"/>
          </w:tcPr>
          <w:p w14:paraId="513AD355" w14:textId="77777777" w:rsidR="00F64536" w:rsidRPr="00AB2FBB" w:rsidRDefault="00F64536" w:rsidP="0011214B">
            <w:pPr>
              <w:rPr>
                <w:i/>
              </w:rPr>
            </w:pPr>
            <w:r>
              <w:rPr>
                <w:i/>
              </w:rPr>
              <w:t>Input</w:t>
            </w:r>
          </w:p>
        </w:tc>
        <w:tc>
          <w:tcPr>
            <w:tcW w:w="4981" w:type="dxa"/>
          </w:tcPr>
          <w:p w14:paraId="58CA49B5" w14:textId="77777777" w:rsidR="00F64536" w:rsidRPr="00AB2FBB" w:rsidRDefault="00F64536" w:rsidP="0011214B">
            <w:pPr>
              <w:rPr>
                <w:i/>
              </w:rPr>
            </w:pPr>
            <w:r>
              <w:rPr>
                <w:i/>
              </w:rPr>
              <w:t>Effect</w:t>
            </w:r>
          </w:p>
        </w:tc>
      </w:tr>
      <w:tr w:rsidR="00F64536" w14:paraId="73CC54F4" w14:textId="77777777" w:rsidTr="0011214B">
        <w:tblPrEx>
          <w:jc w:val="left"/>
        </w:tblPrEx>
        <w:tc>
          <w:tcPr>
            <w:tcW w:w="4981" w:type="dxa"/>
          </w:tcPr>
          <w:p w14:paraId="6C7A08D9" w14:textId="77777777" w:rsidR="00F64536" w:rsidRPr="00752B2D" w:rsidRDefault="00F64536" w:rsidP="0011214B">
            <w:pPr>
              <w:rPr>
                <w:sz w:val="24"/>
              </w:rPr>
            </w:pPr>
            <w:r w:rsidRPr="00752B2D">
              <w:rPr>
                <w:sz w:val="24"/>
              </w:rPr>
              <w:t>A null parameter</w:t>
            </w:r>
          </w:p>
        </w:tc>
        <w:tc>
          <w:tcPr>
            <w:tcW w:w="4981" w:type="dxa"/>
          </w:tcPr>
          <w:p w14:paraId="20B250A4" w14:textId="77777777" w:rsidR="00F64536" w:rsidRDefault="00F64536"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F64536" w14:paraId="4964D8F0" w14:textId="77777777" w:rsidTr="0011214B">
        <w:tblPrEx>
          <w:jc w:val="left"/>
        </w:tblPrEx>
        <w:tc>
          <w:tcPr>
            <w:tcW w:w="4981" w:type="dxa"/>
          </w:tcPr>
          <w:p w14:paraId="00E40962" w14:textId="77777777" w:rsidR="00F64536" w:rsidRDefault="00F64536" w:rsidP="0011214B">
            <w:r>
              <w:rPr>
                <w:sz w:val="24"/>
              </w:rPr>
              <w:t>Invalid a</w:t>
            </w:r>
            <w:r w:rsidRPr="00752B2D">
              <w:rPr>
                <w:sz w:val="24"/>
              </w:rPr>
              <w:t>rguments</w:t>
            </w:r>
          </w:p>
        </w:tc>
        <w:tc>
          <w:tcPr>
            <w:tcW w:w="4981" w:type="dxa"/>
          </w:tcPr>
          <w:p w14:paraId="4748A814" w14:textId="77777777" w:rsidR="00F64536" w:rsidRDefault="00F64536" w:rsidP="0011214B">
            <w:r>
              <w:rPr>
                <w:sz w:val="24"/>
              </w:rPr>
              <w:t xml:space="preserve">An </w:t>
            </w:r>
            <w:proofErr w:type="spellStart"/>
            <w:r>
              <w:rPr>
                <w:sz w:val="24"/>
              </w:rPr>
              <w:t>invalidArgumentException</w:t>
            </w:r>
            <w:proofErr w:type="spellEnd"/>
            <w:r>
              <w:rPr>
                <w:sz w:val="24"/>
              </w:rPr>
              <w:t xml:space="preserve"> is raised.</w:t>
            </w:r>
          </w:p>
        </w:tc>
      </w:tr>
      <w:tr w:rsidR="00F64536" w14:paraId="62DADC4C" w14:textId="77777777" w:rsidTr="0011214B">
        <w:tblPrEx>
          <w:jc w:val="left"/>
        </w:tblPrEx>
        <w:tc>
          <w:tcPr>
            <w:tcW w:w="4981" w:type="dxa"/>
          </w:tcPr>
          <w:p w14:paraId="3CE3540B" w14:textId="77777777" w:rsidR="00F64536" w:rsidRPr="00752B2D" w:rsidRDefault="00F64536" w:rsidP="0011214B">
            <w:pPr>
              <w:rPr>
                <w:sz w:val="24"/>
              </w:rPr>
            </w:pPr>
            <w:r>
              <w:rPr>
                <w:sz w:val="24"/>
              </w:rPr>
              <w:t xml:space="preserve">Valid arguments </w:t>
            </w:r>
          </w:p>
        </w:tc>
        <w:tc>
          <w:tcPr>
            <w:tcW w:w="4981" w:type="dxa"/>
          </w:tcPr>
          <w:p w14:paraId="781BF033" w14:textId="3BE180C1" w:rsidR="00F64536" w:rsidRDefault="00F64536" w:rsidP="00F64536">
            <w:pPr>
              <w:rPr>
                <w:sz w:val="24"/>
              </w:rPr>
            </w:pPr>
            <w:r>
              <w:rPr>
                <w:sz w:val="24"/>
              </w:rPr>
              <w:t xml:space="preserve">The </w:t>
            </w:r>
            <w:proofErr w:type="spellStart"/>
            <w:r>
              <w:rPr>
                <w:sz w:val="24"/>
              </w:rPr>
              <w:t>LocateNearby</w:t>
            </w:r>
            <w:r w:rsidR="00E9260F">
              <w:rPr>
                <w:sz w:val="24"/>
              </w:rPr>
              <w:t>Cars</w:t>
            </w:r>
            <w:proofErr w:type="spellEnd"/>
            <w:r>
              <w:rPr>
                <w:sz w:val="24"/>
              </w:rPr>
              <w:t xml:space="preserve"> Controller sends the </w:t>
            </w:r>
            <w:proofErr w:type="spellStart"/>
            <w:r>
              <w:rPr>
                <w:sz w:val="24"/>
              </w:rPr>
              <w:t>Gps</w:t>
            </w:r>
            <w:proofErr w:type="spellEnd"/>
            <w:r>
              <w:rPr>
                <w:sz w:val="24"/>
              </w:rPr>
              <w:t xml:space="preserve"> Position of the User to the Mapping Service. The latter call its method “</w:t>
            </w:r>
            <w:proofErr w:type="spellStart"/>
            <w:r>
              <w:rPr>
                <w:sz w:val="24"/>
              </w:rPr>
              <w:t>BuildGpsSquare</w:t>
            </w:r>
            <w:proofErr w:type="spellEnd"/>
            <w:r>
              <w:rPr>
                <w:sz w:val="24"/>
              </w:rPr>
              <w:t>” and will then call the methods of the Repositories to obtain the Car</w:t>
            </w:r>
            <w:r w:rsidR="00E9260F">
              <w:rPr>
                <w:sz w:val="24"/>
              </w:rPr>
              <w:t>s which are</w:t>
            </w:r>
            <w:r>
              <w:rPr>
                <w:sz w:val="24"/>
              </w:rPr>
              <w:t xml:space="preserve"> inside that Square</w:t>
            </w:r>
            <w:r w:rsidR="00E9260F">
              <w:rPr>
                <w:sz w:val="24"/>
              </w:rPr>
              <w:t xml:space="preserve"> of Coordinates. The Service will forward to the Controller the list of </w:t>
            </w:r>
            <w:proofErr w:type="spellStart"/>
            <w:r w:rsidR="00E9260F">
              <w:rPr>
                <w:sz w:val="24"/>
              </w:rPr>
              <w:t>CarPOJO</w:t>
            </w:r>
            <w:proofErr w:type="spellEnd"/>
            <w:r w:rsidR="00E9260F">
              <w:rPr>
                <w:sz w:val="24"/>
              </w:rPr>
              <w:t xml:space="preserve"> (if any).</w:t>
            </w:r>
          </w:p>
        </w:tc>
      </w:tr>
    </w:tbl>
    <w:p w14:paraId="0D7168A2" w14:textId="6EC7C3B8" w:rsidR="004834F5" w:rsidRDefault="004834F5"/>
    <w:p w14:paraId="7147D8CA" w14:textId="28669FFC" w:rsidR="00E9260F" w:rsidRDefault="00E9260F" w:rsidP="00E25849">
      <w:pPr>
        <w:pStyle w:val="Titolo4"/>
      </w:pPr>
      <w:proofErr w:type="spellStart"/>
      <w:r>
        <w:t>LocateAreas</w:t>
      </w:r>
      <w:proofErr w:type="spellEnd"/>
      <w:r>
        <w:t xml:space="preserve"> Controller, Mapping Service </w:t>
      </w:r>
    </w:p>
    <w:tbl>
      <w:tblPr>
        <w:tblStyle w:val="Grigliatabella"/>
        <w:tblW w:w="0" w:type="auto"/>
        <w:jc w:val="center"/>
        <w:tblLook w:val="04A0" w:firstRow="1" w:lastRow="0" w:firstColumn="1" w:lastColumn="0" w:noHBand="0" w:noVBand="1"/>
      </w:tblPr>
      <w:tblGrid>
        <w:gridCol w:w="4981"/>
        <w:gridCol w:w="4981"/>
      </w:tblGrid>
      <w:tr w:rsidR="00E9260F" w14:paraId="57B5FA27" w14:textId="77777777" w:rsidTr="0011214B">
        <w:trPr>
          <w:jc w:val="center"/>
        </w:trPr>
        <w:tc>
          <w:tcPr>
            <w:tcW w:w="9962" w:type="dxa"/>
            <w:gridSpan w:val="2"/>
          </w:tcPr>
          <w:p w14:paraId="6E769EC6" w14:textId="4C423B64" w:rsidR="00E9260F" w:rsidRDefault="00E9260F" w:rsidP="00E9260F">
            <w:pPr>
              <w:jc w:val="center"/>
            </w:pPr>
            <w:proofErr w:type="spellStart"/>
            <w:proofErr w:type="gramStart"/>
            <w:r>
              <w:t>getAreasInsideCity</w:t>
            </w:r>
            <w:proofErr w:type="spellEnd"/>
            <w:r>
              <w:t>(</w:t>
            </w:r>
            <w:proofErr w:type="spellStart"/>
            <w:proofErr w:type="gramEnd"/>
            <w:r>
              <w:t>inout</w:t>
            </w:r>
            <w:proofErr w:type="spellEnd"/>
            <w:r>
              <w:t xml:space="preserve"> city: string)</w:t>
            </w:r>
          </w:p>
        </w:tc>
      </w:tr>
      <w:tr w:rsidR="00E9260F" w:rsidRPr="00AB2FBB" w14:paraId="23CE4F6C" w14:textId="77777777" w:rsidTr="0011214B">
        <w:tblPrEx>
          <w:jc w:val="left"/>
        </w:tblPrEx>
        <w:tc>
          <w:tcPr>
            <w:tcW w:w="4981" w:type="dxa"/>
          </w:tcPr>
          <w:p w14:paraId="7B4A9D7B" w14:textId="77777777" w:rsidR="00E9260F" w:rsidRPr="00AB2FBB" w:rsidRDefault="00E9260F" w:rsidP="0011214B">
            <w:pPr>
              <w:rPr>
                <w:i/>
              </w:rPr>
            </w:pPr>
            <w:r>
              <w:rPr>
                <w:i/>
              </w:rPr>
              <w:t>Input</w:t>
            </w:r>
          </w:p>
        </w:tc>
        <w:tc>
          <w:tcPr>
            <w:tcW w:w="4981" w:type="dxa"/>
          </w:tcPr>
          <w:p w14:paraId="7888666D" w14:textId="77777777" w:rsidR="00E9260F" w:rsidRPr="00AB2FBB" w:rsidRDefault="00E9260F" w:rsidP="0011214B">
            <w:pPr>
              <w:rPr>
                <w:i/>
              </w:rPr>
            </w:pPr>
            <w:r>
              <w:rPr>
                <w:i/>
              </w:rPr>
              <w:t>Effect</w:t>
            </w:r>
          </w:p>
        </w:tc>
      </w:tr>
      <w:tr w:rsidR="00E9260F" w14:paraId="12558958" w14:textId="77777777" w:rsidTr="0011214B">
        <w:tblPrEx>
          <w:jc w:val="left"/>
        </w:tblPrEx>
        <w:tc>
          <w:tcPr>
            <w:tcW w:w="4981" w:type="dxa"/>
          </w:tcPr>
          <w:p w14:paraId="3CC9A466" w14:textId="77777777" w:rsidR="00E9260F" w:rsidRPr="00752B2D" w:rsidRDefault="00E9260F" w:rsidP="0011214B">
            <w:pPr>
              <w:rPr>
                <w:sz w:val="24"/>
              </w:rPr>
            </w:pPr>
            <w:r w:rsidRPr="00752B2D">
              <w:rPr>
                <w:sz w:val="24"/>
              </w:rPr>
              <w:t>A null parameter</w:t>
            </w:r>
          </w:p>
        </w:tc>
        <w:tc>
          <w:tcPr>
            <w:tcW w:w="4981" w:type="dxa"/>
          </w:tcPr>
          <w:p w14:paraId="1EB49F72" w14:textId="77777777" w:rsidR="00E9260F" w:rsidRDefault="00E9260F"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E9260F" w14:paraId="13EC703D" w14:textId="77777777" w:rsidTr="0011214B">
        <w:tblPrEx>
          <w:jc w:val="left"/>
        </w:tblPrEx>
        <w:tc>
          <w:tcPr>
            <w:tcW w:w="4981" w:type="dxa"/>
          </w:tcPr>
          <w:p w14:paraId="7682BFE5" w14:textId="77777777" w:rsidR="00E9260F" w:rsidRDefault="00E9260F" w:rsidP="0011214B">
            <w:r>
              <w:rPr>
                <w:sz w:val="24"/>
              </w:rPr>
              <w:t>Invalid a</w:t>
            </w:r>
            <w:r w:rsidRPr="00752B2D">
              <w:rPr>
                <w:sz w:val="24"/>
              </w:rPr>
              <w:t>rguments</w:t>
            </w:r>
          </w:p>
        </w:tc>
        <w:tc>
          <w:tcPr>
            <w:tcW w:w="4981" w:type="dxa"/>
          </w:tcPr>
          <w:p w14:paraId="1108A69C" w14:textId="77777777" w:rsidR="00E9260F" w:rsidRDefault="00E9260F" w:rsidP="0011214B">
            <w:r>
              <w:rPr>
                <w:sz w:val="24"/>
              </w:rPr>
              <w:t xml:space="preserve">An </w:t>
            </w:r>
            <w:proofErr w:type="spellStart"/>
            <w:r>
              <w:rPr>
                <w:sz w:val="24"/>
              </w:rPr>
              <w:t>invalidArgumentException</w:t>
            </w:r>
            <w:proofErr w:type="spellEnd"/>
            <w:r>
              <w:rPr>
                <w:sz w:val="24"/>
              </w:rPr>
              <w:t xml:space="preserve"> is raised.</w:t>
            </w:r>
          </w:p>
        </w:tc>
      </w:tr>
      <w:tr w:rsidR="00E9260F" w14:paraId="7FD5BC89" w14:textId="77777777" w:rsidTr="0011214B">
        <w:tblPrEx>
          <w:jc w:val="left"/>
        </w:tblPrEx>
        <w:tc>
          <w:tcPr>
            <w:tcW w:w="4981" w:type="dxa"/>
          </w:tcPr>
          <w:p w14:paraId="709A8529" w14:textId="77777777" w:rsidR="00E9260F" w:rsidRPr="00752B2D" w:rsidRDefault="00E9260F" w:rsidP="0011214B">
            <w:pPr>
              <w:rPr>
                <w:sz w:val="24"/>
              </w:rPr>
            </w:pPr>
            <w:r>
              <w:rPr>
                <w:sz w:val="24"/>
              </w:rPr>
              <w:t xml:space="preserve">Valid arguments </w:t>
            </w:r>
          </w:p>
        </w:tc>
        <w:tc>
          <w:tcPr>
            <w:tcW w:w="4981" w:type="dxa"/>
          </w:tcPr>
          <w:p w14:paraId="72F36E27" w14:textId="2F60A17F" w:rsidR="00E9260F" w:rsidRDefault="00E9260F" w:rsidP="00E9260F">
            <w:pPr>
              <w:rPr>
                <w:sz w:val="24"/>
              </w:rPr>
            </w:pPr>
            <w:r>
              <w:rPr>
                <w:sz w:val="24"/>
              </w:rPr>
              <w:t xml:space="preserve">The </w:t>
            </w:r>
            <w:proofErr w:type="spellStart"/>
            <w:r>
              <w:rPr>
                <w:sz w:val="24"/>
              </w:rPr>
              <w:t>LocateArea</w:t>
            </w:r>
            <w:r w:rsidR="00A06646">
              <w:rPr>
                <w:sz w:val="24"/>
              </w:rPr>
              <w:t>s</w:t>
            </w:r>
            <w:proofErr w:type="spellEnd"/>
            <w:r>
              <w:rPr>
                <w:sz w:val="24"/>
              </w:rPr>
              <w:t xml:space="preserve"> Controller sends the city to the Mapping Service. The latter will then call the methods of the Repositories to obtain the Areas belonging to the given city. The Service will forward to the Controller the list of </w:t>
            </w:r>
            <w:proofErr w:type="spellStart"/>
            <w:r>
              <w:rPr>
                <w:sz w:val="24"/>
              </w:rPr>
              <w:t>AreasPOJO</w:t>
            </w:r>
            <w:proofErr w:type="spellEnd"/>
            <w:r>
              <w:rPr>
                <w:sz w:val="24"/>
              </w:rPr>
              <w:t xml:space="preserve"> (if any).</w:t>
            </w:r>
          </w:p>
        </w:tc>
      </w:tr>
    </w:tbl>
    <w:p w14:paraId="00AC6914" w14:textId="3C4DD333" w:rsidR="00E9260F" w:rsidRDefault="00E9260F"/>
    <w:p w14:paraId="4D1DBE66" w14:textId="71934985" w:rsidR="00A06646" w:rsidRDefault="00A06646" w:rsidP="00E25849">
      <w:pPr>
        <w:pStyle w:val="Titolo4"/>
      </w:pPr>
      <w:proofErr w:type="spellStart"/>
      <w:r>
        <w:t>MoneySavingOption</w:t>
      </w:r>
      <w:proofErr w:type="spellEnd"/>
      <w:r>
        <w:t xml:space="preserve"> Controller, </w:t>
      </w:r>
      <w:proofErr w:type="spellStart"/>
      <w:r>
        <w:t>MoneySaving</w:t>
      </w:r>
      <w:proofErr w:type="spellEnd"/>
      <w:r>
        <w:t xml:space="preserve"> Service </w:t>
      </w:r>
    </w:p>
    <w:tbl>
      <w:tblPr>
        <w:tblStyle w:val="Grigliatabella"/>
        <w:tblW w:w="0" w:type="auto"/>
        <w:jc w:val="center"/>
        <w:tblLook w:val="04A0" w:firstRow="1" w:lastRow="0" w:firstColumn="1" w:lastColumn="0" w:noHBand="0" w:noVBand="1"/>
      </w:tblPr>
      <w:tblGrid>
        <w:gridCol w:w="4981"/>
        <w:gridCol w:w="4981"/>
      </w:tblGrid>
      <w:tr w:rsidR="00A06646" w14:paraId="0A206811" w14:textId="77777777" w:rsidTr="0011214B">
        <w:trPr>
          <w:jc w:val="center"/>
        </w:trPr>
        <w:tc>
          <w:tcPr>
            <w:tcW w:w="9962" w:type="dxa"/>
            <w:gridSpan w:val="2"/>
          </w:tcPr>
          <w:p w14:paraId="3F49B7E3" w14:textId="2D2954D9" w:rsidR="00A06646" w:rsidRDefault="00A06646" w:rsidP="00A06646">
            <w:pPr>
              <w:jc w:val="center"/>
            </w:pPr>
            <w:proofErr w:type="spellStart"/>
            <w:proofErr w:type="gramStart"/>
            <w:r>
              <w:t>evaluateBestChargingArea</w:t>
            </w:r>
            <w:proofErr w:type="spellEnd"/>
            <w:r>
              <w:t>(</w:t>
            </w:r>
            <w:proofErr w:type="spellStart"/>
            <w:proofErr w:type="gramEnd"/>
            <w:r>
              <w:t>inout</w:t>
            </w:r>
            <w:proofErr w:type="spellEnd"/>
            <w:r>
              <w:t xml:space="preserve"> </w:t>
            </w:r>
            <w:proofErr w:type="spellStart"/>
            <w:r>
              <w:t>endPosition</w:t>
            </w:r>
            <w:proofErr w:type="spellEnd"/>
            <w:r>
              <w:t xml:space="preserve">: </w:t>
            </w:r>
            <w:proofErr w:type="spellStart"/>
            <w:r>
              <w:t>GpsPosition</w:t>
            </w:r>
            <w:proofErr w:type="spellEnd"/>
            <w:r>
              <w:t>)</w:t>
            </w:r>
          </w:p>
        </w:tc>
      </w:tr>
      <w:tr w:rsidR="00A06646" w:rsidRPr="00AB2FBB" w14:paraId="1B97A212" w14:textId="77777777" w:rsidTr="0011214B">
        <w:tblPrEx>
          <w:jc w:val="left"/>
        </w:tblPrEx>
        <w:tc>
          <w:tcPr>
            <w:tcW w:w="4981" w:type="dxa"/>
          </w:tcPr>
          <w:p w14:paraId="18451D89" w14:textId="77777777" w:rsidR="00A06646" w:rsidRPr="00AB2FBB" w:rsidRDefault="00A06646" w:rsidP="0011214B">
            <w:pPr>
              <w:rPr>
                <w:i/>
              </w:rPr>
            </w:pPr>
            <w:r>
              <w:rPr>
                <w:i/>
              </w:rPr>
              <w:t>Input</w:t>
            </w:r>
          </w:p>
        </w:tc>
        <w:tc>
          <w:tcPr>
            <w:tcW w:w="4981" w:type="dxa"/>
          </w:tcPr>
          <w:p w14:paraId="2E8ABD94" w14:textId="77777777" w:rsidR="00A06646" w:rsidRPr="00AB2FBB" w:rsidRDefault="00A06646" w:rsidP="0011214B">
            <w:pPr>
              <w:rPr>
                <w:i/>
              </w:rPr>
            </w:pPr>
            <w:r>
              <w:rPr>
                <w:i/>
              </w:rPr>
              <w:t>Effect</w:t>
            </w:r>
          </w:p>
        </w:tc>
      </w:tr>
      <w:tr w:rsidR="00A06646" w14:paraId="3608FF4B" w14:textId="77777777" w:rsidTr="0011214B">
        <w:tblPrEx>
          <w:jc w:val="left"/>
        </w:tblPrEx>
        <w:tc>
          <w:tcPr>
            <w:tcW w:w="4981" w:type="dxa"/>
          </w:tcPr>
          <w:p w14:paraId="23315512" w14:textId="77777777" w:rsidR="00A06646" w:rsidRPr="00752B2D" w:rsidRDefault="00A06646" w:rsidP="0011214B">
            <w:pPr>
              <w:rPr>
                <w:sz w:val="24"/>
              </w:rPr>
            </w:pPr>
            <w:r w:rsidRPr="00752B2D">
              <w:rPr>
                <w:sz w:val="24"/>
              </w:rPr>
              <w:t>A null parameter</w:t>
            </w:r>
          </w:p>
        </w:tc>
        <w:tc>
          <w:tcPr>
            <w:tcW w:w="4981" w:type="dxa"/>
          </w:tcPr>
          <w:p w14:paraId="369966C9" w14:textId="77777777" w:rsidR="00A06646" w:rsidRDefault="00A06646"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A06646" w14:paraId="1BEE996C" w14:textId="77777777" w:rsidTr="0011214B">
        <w:tblPrEx>
          <w:jc w:val="left"/>
        </w:tblPrEx>
        <w:tc>
          <w:tcPr>
            <w:tcW w:w="4981" w:type="dxa"/>
          </w:tcPr>
          <w:p w14:paraId="1236A4A9" w14:textId="77777777" w:rsidR="00A06646" w:rsidRDefault="00A06646" w:rsidP="0011214B">
            <w:r>
              <w:rPr>
                <w:sz w:val="24"/>
              </w:rPr>
              <w:t>Invalid a</w:t>
            </w:r>
            <w:r w:rsidRPr="00752B2D">
              <w:rPr>
                <w:sz w:val="24"/>
              </w:rPr>
              <w:t>rguments</w:t>
            </w:r>
          </w:p>
        </w:tc>
        <w:tc>
          <w:tcPr>
            <w:tcW w:w="4981" w:type="dxa"/>
          </w:tcPr>
          <w:p w14:paraId="555794A6" w14:textId="77777777" w:rsidR="00A06646" w:rsidRDefault="00A06646" w:rsidP="0011214B">
            <w:r>
              <w:rPr>
                <w:sz w:val="24"/>
              </w:rPr>
              <w:t xml:space="preserve">An </w:t>
            </w:r>
            <w:proofErr w:type="spellStart"/>
            <w:r>
              <w:rPr>
                <w:sz w:val="24"/>
              </w:rPr>
              <w:t>invalidArgumentException</w:t>
            </w:r>
            <w:proofErr w:type="spellEnd"/>
            <w:r>
              <w:rPr>
                <w:sz w:val="24"/>
              </w:rPr>
              <w:t xml:space="preserve"> is raised.</w:t>
            </w:r>
          </w:p>
        </w:tc>
      </w:tr>
      <w:tr w:rsidR="00A06646" w14:paraId="1963A422" w14:textId="77777777" w:rsidTr="0011214B">
        <w:tblPrEx>
          <w:jc w:val="left"/>
        </w:tblPrEx>
        <w:tc>
          <w:tcPr>
            <w:tcW w:w="4981" w:type="dxa"/>
          </w:tcPr>
          <w:p w14:paraId="2B80740A" w14:textId="77777777" w:rsidR="00A06646" w:rsidRPr="00752B2D" w:rsidRDefault="00A06646" w:rsidP="0011214B">
            <w:pPr>
              <w:rPr>
                <w:sz w:val="24"/>
              </w:rPr>
            </w:pPr>
            <w:r>
              <w:rPr>
                <w:sz w:val="24"/>
              </w:rPr>
              <w:lastRenderedPageBreak/>
              <w:t xml:space="preserve">Valid arguments </w:t>
            </w:r>
          </w:p>
        </w:tc>
        <w:tc>
          <w:tcPr>
            <w:tcW w:w="4981" w:type="dxa"/>
          </w:tcPr>
          <w:p w14:paraId="79F0791F" w14:textId="56FC31B3" w:rsidR="00A06646" w:rsidRDefault="00A06646" w:rsidP="00A06646">
            <w:pPr>
              <w:rPr>
                <w:sz w:val="24"/>
              </w:rPr>
            </w:pPr>
            <w:r>
              <w:rPr>
                <w:sz w:val="24"/>
              </w:rPr>
              <w:t xml:space="preserve">The </w:t>
            </w:r>
            <w:proofErr w:type="spellStart"/>
            <w:r>
              <w:rPr>
                <w:sz w:val="24"/>
              </w:rPr>
              <w:t>MoneySavingOption</w:t>
            </w:r>
            <w:proofErr w:type="spellEnd"/>
            <w:r>
              <w:rPr>
                <w:sz w:val="24"/>
              </w:rPr>
              <w:t xml:space="preserve"> Controller sends the </w:t>
            </w:r>
            <w:proofErr w:type="spellStart"/>
            <w:r>
              <w:rPr>
                <w:sz w:val="24"/>
              </w:rPr>
              <w:t>Gps</w:t>
            </w:r>
            <w:proofErr w:type="spellEnd"/>
            <w:r>
              <w:rPr>
                <w:sz w:val="24"/>
              </w:rPr>
              <w:t xml:space="preserve"> Coordinates of the position of the User’s destination to the Mapping Service. The latter will then call the method “</w:t>
            </w:r>
            <w:proofErr w:type="spellStart"/>
            <w:r>
              <w:rPr>
                <w:sz w:val="24"/>
              </w:rPr>
              <w:t>GetAreasNearPosition</w:t>
            </w:r>
            <w:proofErr w:type="spellEnd"/>
            <w:r>
              <w:rPr>
                <w:sz w:val="24"/>
              </w:rPr>
              <w:t xml:space="preserve">” of Mapping Service receiving a list of </w:t>
            </w:r>
            <w:proofErr w:type="spellStart"/>
            <w:r>
              <w:rPr>
                <w:sz w:val="24"/>
              </w:rPr>
              <w:t>AreaPOJO</w:t>
            </w:r>
            <w:proofErr w:type="spellEnd"/>
            <w:r>
              <w:rPr>
                <w:sz w:val="24"/>
              </w:rPr>
              <w:t xml:space="preserve">. The Service will then perform the algorithm to calculate the best Area for the User and will forward to the Controller the chosen </w:t>
            </w:r>
            <w:proofErr w:type="spellStart"/>
            <w:r>
              <w:rPr>
                <w:sz w:val="24"/>
              </w:rPr>
              <w:t>AreaPOJO</w:t>
            </w:r>
            <w:proofErr w:type="spellEnd"/>
            <w:r>
              <w:rPr>
                <w:sz w:val="24"/>
              </w:rPr>
              <w:t>.</w:t>
            </w:r>
          </w:p>
        </w:tc>
      </w:tr>
    </w:tbl>
    <w:p w14:paraId="10AC2944" w14:textId="69D00E7A" w:rsidR="00E9260F" w:rsidRDefault="00E9260F"/>
    <w:p w14:paraId="3B0FEA27" w14:textId="7E264663" w:rsidR="00A06646" w:rsidRDefault="00A06646" w:rsidP="00E25849">
      <w:pPr>
        <w:pStyle w:val="Titolo4"/>
      </w:pPr>
      <w:r>
        <w:t xml:space="preserve">Login Controller, </w:t>
      </w:r>
      <w:r w:rsidR="00C67CC6">
        <w:t>Login</w:t>
      </w:r>
      <w:r>
        <w:t xml:space="preserve"> Service </w:t>
      </w:r>
    </w:p>
    <w:tbl>
      <w:tblPr>
        <w:tblStyle w:val="Grigliatabella"/>
        <w:tblW w:w="0" w:type="auto"/>
        <w:jc w:val="center"/>
        <w:tblLook w:val="04A0" w:firstRow="1" w:lastRow="0" w:firstColumn="1" w:lastColumn="0" w:noHBand="0" w:noVBand="1"/>
      </w:tblPr>
      <w:tblGrid>
        <w:gridCol w:w="4981"/>
        <w:gridCol w:w="4981"/>
      </w:tblGrid>
      <w:tr w:rsidR="00C67CC6" w14:paraId="2C84B826" w14:textId="77777777" w:rsidTr="0011214B">
        <w:trPr>
          <w:jc w:val="center"/>
        </w:trPr>
        <w:tc>
          <w:tcPr>
            <w:tcW w:w="9962" w:type="dxa"/>
            <w:gridSpan w:val="2"/>
          </w:tcPr>
          <w:p w14:paraId="0A1D990A" w14:textId="0D59F947" w:rsidR="00C67CC6" w:rsidRDefault="00C67CC6" w:rsidP="000B0AEC">
            <w:pPr>
              <w:jc w:val="center"/>
            </w:pPr>
            <w:proofErr w:type="spellStart"/>
            <w:proofErr w:type="gramStart"/>
            <w:r>
              <w:t>LogUserIn</w:t>
            </w:r>
            <w:proofErr w:type="spellEnd"/>
            <w:r>
              <w:t>(</w:t>
            </w:r>
            <w:proofErr w:type="spellStart"/>
            <w:proofErr w:type="gramEnd"/>
            <w:r>
              <w:t>inout</w:t>
            </w:r>
            <w:proofErr w:type="spellEnd"/>
            <w:r>
              <w:t xml:space="preserve"> </w:t>
            </w:r>
            <w:r w:rsidR="000B0AEC">
              <w:t xml:space="preserve">email: string, </w:t>
            </w:r>
            <w:proofErr w:type="spellStart"/>
            <w:r w:rsidR="000B0AEC">
              <w:t>inout</w:t>
            </w:r>
            <w:proofErr w:type="spellEnd"/>
            <w:r w:rsidR="000B0AEC">
              <w:t xml:space="preserve"> password: string</w:t>
            </w:r>
            <w:r>
              <w:t>)</w:t>
            </w:r>
          </w:p>
        </w:tc>
      </w:tr>
      <w:tr w:rsidR="00C67CC6" w:rsidRPr="00AB2FBB" w14:paraId="71B048F4" w14:textId="77777777" w:rsidTr="0011214B">
        <w:tblPrEx>
          <w:jc w:val="left"/>
        </w:tblPrEx>
        <w:tc>
          <w:tcPr>
            <w:tcW w:w="4981" w:type="dxa"/>
          </w:tcPr>
          <w:p w14:paraId="7A996763" w14:textId="77777777" w:rsidR="00C67CC6" w:rsidRPr="00AB2FBB" w:rsidRDefault="00C67CC6" w:rsidP="0011214B">
            <w:pPr>
              <w:rPr>
                <w:i/>
              </w:rPr>
            </w:pPr>
            <w:r>
              <w:rPr>
                <w:i/>
              </w:rPr>
              <w:t>Input</w:t>
            </w:r>
          </w:p>
        </w:tc>
        <w:tc>
          <w:tcPr>
            <w:tcW w:w="4981" w:type="dxa"/>
          </w:tcPr>
          <w:p w14:paraId="6A203C25" w14:textId="77777777" w:rsidR="00C67CC6" w:rsidRPr="00AB2FBB" w:rsidRDefault="00C67CC6" w:rsidP="0011214B">
            <w:pPr>
              <w:rPr>
                <w:i/>
              </w:rPr>
            </w:pPr>
            <w:r>
              <w:rPr>
                <w:i/>
              </w:rPr>
              <w:t>Effect</w:t>
            </w:r>
          </w:p>
        </w:tc>
      </w:tr>
      <w:tr w:rsidR="00C67CC6" w14:paraId="45AF31D2" w14:textId="77777777" w:rsidTr="0011214B">
        <w:tblPrEx>
          <w:jc w:val="left"/>
        </w:tblPrEx>
        <w:tc>
          <w:tcPr>
            <w:tcW w:w="4981" w:type="dxa"/>
          </w:tcPr>
          <w:p w14:paraId="12EBBFF7" w14:textId="77777777" w:rsidR="00C67CC6" w:rsidRPr="00752B2D" w:rsidRDefault="00C67CC6" w:rsidP="0011214B">
            <w:pPr>
              <w:rPr>
                <w:sz w:val="24"/>
              </w:rPr>
            </w:pPr>
            <w:r w:rsidRPr="00752B2D">
              <w:rPr>
                <w:sz w:val="24"/>
              </w:rPr>
              <w:t>A null parameter</w:t>
            </w:r>
          </w:p>
        </w:tc>
        <w:tc>
          <w:tcPr>
            <w:tcW w:w="4981" w:type="dxa"/>
          </w:tcPr>
          <w:p w14:paraId="79301C00" w14:textId="77777777" w:rsidR="00C67CC6" w:rsidRDefault="00C67CC6" w:rsidP="0011214B">
            <w:r w:rsidRPr="00752B2D">
              <w:rPr>
                <w:sz w:val="24"/>
              </w:rPr>
              <w:t xml:space="preserve">An </w:t>
            </w:r>
            <w:proofErr w:type="spellStart"/>
            <w:r w:rsidRPr="00752B2D">
              <w:rPr>
                <w:sz w:val="24"/>
              </w:rPr>
              <w:t>invalidArgumentException</w:t>
            </w:r>
            <w:proofErr w:type="spellEnd"/>
            <w:r w:rsidRPr="00752B2D">
              <w:rPr>
                <w:sz w:val="24"/>
              </w:rPr>
              <w:t xml:space="preserve"> is raised</w:t>
            </w:r>
            <w:r>
              <w:rPr>
                <w:sz w:val="24"/>
              </w:rPr>
              <w:t>.</w:t>
            </w:r>
          </w:p>
        </w:tc>
      </w:tr>
      <w:tr w:rsidR="00C67CC6" w14:paraId="3FE60BC1" w14:textId="77777777" w:rsidTr="0011214B">
        <w:tblPrEx>
          <w:jc w:val="left"/>
        </w:tblPrEx>
        <w:tc>
          <w:tcPr>
            <w:tcW w:w="4981" w:type="dxa"/>
          </w:tcPr>
          <w:p w14:paraId="6D172F03" w14:textId="77777777" w:rsidR="00C67CC6" w:rsidRDefault="00C67CC6" w:rsidP="0011214B">
            <w:r>
              <w:rPr>
                <w:sz w:val="24"/>
              </w:rPr>
              <w:t>Invalid a</w:t>
            </w:r>
            <w:r w:rsidRPr="00752B2D">
              <w:rPr>
                <w:sz w:val="24"/>
              </w:rPr>
              <w:t>rguments</w:t>
            </w:r>
          </w:p>
        </w:tc>
        <w:tc>
          <w:tcPr>
            <w:tcW w:w="4981" w:type="dxa"/>
          </w:tcPr>
          <w:p w14:paraId="2D736B3F" w14:textId="77777777" w:rsidR="00C67CC6" w:rsidRDefault="00C67CC6" w:rsidP="0011214B">
            <w:r>
              <w:rPr>
                <w:sz w:val="24"/>
              </w:rPr>
              <w:t xml:space="preserve">An </w:t>
            </w:r>
            <w:proofErr w:type="spellStart"/>
            <w:r>
              <w:rPr>
                <w:sz w:val="24"/>
              </w:rPr>
              <w:t>invalidArgumentException</w:t>
            </w:r>
            <w:proofErr w:type="spellEnd"/>
            <w:r>
              <w:rPr>
                <w:sz w:val="24"/>
              </w:rPr>
              <w:t xml:space="preserve"> is raised.</w:t>
            </w:r>
          </w:p>
        </w:tc>
      </w:tr>
      <w:tr w:rsidR="00C67CC6" w14:paraId="5B560B33" w14:textId="77777777" w:rsidTr="0011214B">
        <w:tblPrEx>
          <w:jc w:val="left"/>
        </w:tblPrEx>
        <w:tc>
          <w:tcPr>
            <w:tcW w:w="4981" w:type="dxa"/>
          </w:tcPr>
          <w:p w14:paraId="775DC9F8" w14:textId="32C02E5F" w:rsidR="00C67CC6" w:rsidRPr="00752B2D" w:rsidRDefault="00C67CC6" w:rsidP="0011214B">
            <w:pPr>
              <w:rPr>
                <w:sz w:val="24"/>
              </w:rPr>
            </w:pPr>
            <w:r>
              <w:rPr>
                <w:sz w:val="24"/>
              </w:rPr>
              <w:t xml:space="preserve">Valid arguments </w:t>
            </w:r>
            <w:r w:rsidR="000B0AEC">
              <w:rPr>
                <w:sz w:val="24"/>
              </w:rPr>
              <w:t>and email-password pair exists in the DB</w:t>
            </w:r>
          </w:p>
        </w:tc>
        <w:tc>
          <w:tcPr>
            <w:tcW w:w="4981" w:type="dxa"/>
          </w:tcPr>
          <w:p w14:paraId="641A2DA5" w14:textId="79A7324D" w:rsidR="00C67CC6" w:rsidRDefault="00C67CC6" w:rsidP="000B0AEC">
            <w:pPr>
              <w:rPr>
                <w:sz w:val="24"/>
              </w:rPr>
            </w:pPr>
            <w:r>
              <w:rPr>
                <w:sz w:val="24"/>
              </w:rPr>
              <w:t xml:space="preserve">The Login Controller sends </w:t>
            </w:r>
            <w:r w:rsidR="000B0AEC">
              <w:rPr>
                <w:sz w:val="24"/>
              </w:rPr>
              <w:t>the pair email-password of the User</w:t>
            </w:r>
            <w:r>
              <w:rPr>
                <w:sz w:val="24"/>
              </w:rPr>
              <w:t xml:space="preserve"> to the </w:t>
            </w:r>
            <w:r w:rsidR="000B0AEC">
              <w:rPr>
                <w:sz w:val="24"/>
              </w:rPr>
              <w:t>Login</w:t>
            </w:r>
            <w:r>
              <w:rPr>
                <w:sz w:val="24"/>
              </w:rPr>
              <w:t xml:space="preserve"> Service. The latter will then call the methods of the Repositories to</w:t>
            </w:r>
            <w:r w:rsidR="000B0AEC">
              <w:rPr>
                <w:sz w:val="24"/>
              </w:rPr>
              <w:t xml:space="preserve"> check if exists the corresponding tuple from the DB</w:t>
            </w:r>
            <w:r>
              <w:rPr>
                <w:sz w:val="24"/>
              </w:rPr>
              <w:t>.</w:t>
            </w:r>
            <w:r w:rsidR="000B0AEC">
              <w:rPr>
                <w:sz w:val="24"/>
              </w:rPr>
              <w:t xml:space="preserve"> </w:t>
            </w:r>
            <w:r>
              <w:rPr>
                <w:sz w:val="24"/>
              </w:rPr>
              <w:t>The Service</w:t>
            </w:r>
            <w:r w:rsidR="000B0AEC">
              <w:rPr>
                <w:sz w:val="24"/>
              </w:rPr>
              <w:t xml:space="preserve">, after receiving </w:t>
            </w:r>
            <w:proofErr w:type="gramStart"/>
            <w:r w:rsidR="000B0AEC">
              <w:rPr>
                <w:sz w:val="24"/>
              </w:rPr>
              <w:t>a  positive</w:t>
            </w:r>
            <w:proofErr w:type="gramEnd"/>
            <w:r w:rsidR="000B0AEC">
              <w:rPr>
                <w:sz w:val="24"/>
              </w:rPr>
              <w:t xml:space="preserve"> answer, receives the </w:t>
            </w:r>
            <w:proofErr w:type="spellStart"/>
            <w:r w:rsidR="000B0AEC">
              <w:rPr>
                <w:sz w:val="24"/>
              </w:rPr>
              <w:t>UserPOJO</w:t>
            </w:r>
            <w:proofErr w:type="spellEnd"/>
            <w:r w:rsidR="000B0AEC">
              <w:rPr>
                <w:sz w:val="24"/>
              </w:rPr>
              <w:t xml:space="preserve"> and calls its own method “</w:t>
            </w:r>
            <w:proofErr w:type="spellStart"/>
            <w:r w:rsidR="000B0AEC">
              <w:rPr>
                <w:sz w:val="24"/>
              </w:rPr>
              <w:t>storeAuthenticationToken</w:t>
            </w:r>
            <w:proofErr w:type="spellEnd"/>
            <w:r w:rsidR="000B0AEC">
              <w:rPr>
                <w:sz w:val="24"/>
              </w:rPr>
              <w:t xml:space="preserve">” to create an Authentication Token which is  </w:t>
            </w:r>
            <w:r>
              <w:rPr>
                <w:sz w:val="24"/>
              </w:rPr>
              <w:t xml:space="preserve"> forward</w:t>
            </w:r>
            <w:r w:rsidR="000B0AEC">
              <w:rPr>
                <w:sz w:val="24"/>
              </w:rPr>
              <w:t>ed to the Controller ( and will be forward to the Client)</w:t>
            </w:r>
            <w:r>
              <w:rPr>
                <w:sz w:val="24"/>
              </w:rPr>
              <w:t>.</w:t>
            </w:r>
          </w:p>
        </w:tc>
      </w:tr>
      <w:tr w:rsidR="000B0AEC" w14:paraId="1106397B" w14:textId="77777777" w:rsidTr="0011214B">
        <w:tblPrEx>
          <w:jc w:val="left"/>
        </w:tblPrEx>
        <w:tc>
          <w:tcPr>
            <w:tcW w:w="4981" w:type="dxa"/>
          </w:tcPr>
          <w:p w14:paraId="404ABBCB" w14:textId="49C0868F" w:rsidR="000B0AEC" w:rsidRDefault="000B0AEC" w:rsidP="0011214B">
            <w:pPr>
              <w:rPr>
                <w:sz w:val="24"/>
              </w:rPr>
            </w:pPr>
            <w:r>
              <w:rPr>
                <w:sz w:val="24"/>
              </w:rPr>
              <w:t xml:space="preserve">Valid arguments but email-password pair doesn’t </w:t>
            </w:r>
            <w:proofErr w:type="gramStart"/>
            <w:r>
              <w:rPr>
                <w:sz w:val="24"/>
              </w:rPr>
              <w:t>exists</w:t>
            </w:r>
            <w:proofErr w:type="gramEnd"/>
            <w:r>
              <w:rPr>
                <w:sz w:val="24"/>
              </w:rPr>
              <w:t xml:space="preserve"> in the DB</w:t>
            </w:r>
          </w:p>
        </w:tc>
        <w:tc>
          <w:tcPr>
            <w:tcW w:w="4981" w:type="dxa"/>
          </w:tcPr>
          <w:p w14:paraId="0E132F32" w14:textId="3E809E3E" w:rsidR="000B0AEC" w:rsidRDefault="00E220F1" w:rsidP="000B0AEC">
            <w:pPr>
              <w:rPr>
                <w:sz w:val="24"/>
              </w:rPr>
            </w:pPr>
            <w:r>
              <w:rPr>
                <w:sz w:val="24"/>
              </w:rPr>
              <w:t xml:space="preserve">An </w:t>
            </w:r>
            <w:proofErr w:type="spellStart"/>
            <w:r>
              <w:rPr>
                <w:sz w:val="24"/>
              </w:rPr>
              <w:t>invalidOperationException</w:t>
            </w:r>
            <w:proofErr w:type="spellEnd"/>
            <w:r>
              <w:rPr>
                <w:sz w:val="24"/>
              </w:rPr>
              <w:t xml:space="preserve"> is raised.</w:t>
            </w:r>
          </w:p>
        </w:tc>
      </w:tr>
    </w:tbl>
    <w:p w14:paraId="6DC85FCB" w14:textId="6D5690CA" w:rsidR="00A06646" w:rsidRDefault="00A06646"/>
    <w:p w14:paraId="64A14978" w14:textId="08ACADF7" w:rsidR="00E220F1" w:rsidRPr="0011214B" w:rsidRDefault="00E25849" w:rsidP="00E25849">
      <w:pPr>
        <w:pStyle w:val="Titolo3"/>
      </w:pPr>
      <w:r>
        <w:t xml:space="preserve"> </w:t>
      </w:r>
      <w:bookmarkStart w:id="31" w:name="_Toc472265804"/>
      <w:r w:rsidR="00E220F1">
        <w:t>Clients</w:t>
      </w:r>
      <w:r w:rsidR="00E220F1" w:rsidRPr="00784CA2">
        <w:t>,</w:t>
      </w:r>
      <w:r w:rsidR="00E220F1">
        <w:t xml:space="preserve"> Controllers</w:t>
      </w:r>
      <w:bookmarkEnd w:id="31"/>
    </w:p>
    <w:p w14:paraId="0A3B74E0" w14:textId="6080DD2D" w:rsidR="00E220F1" w:rsidRDefault="0011214B" w:rsidP="00AA46BD">
      <w:r>
        <w:t xml:space="preserve">The </w:t>
      </w:r>
      <w:r w:rsidR="00E220F1">
        <w:t xml:space="preserve">Mobile Client, Web Client and Car Client </w:t>
      </w:r>
      <w:r>
        <w:t>always communicate with Dispatcher first, but as we already described in paragraph 2.2 the Spring Internal Dispatcher just has the role to dispatch the Client request to the Controllers according to the bindings, so it’s meaningful so directly test the communication between Clients and Controllers.</w:t>
      </w:r>
    </w:p>
    <w:p w14:paraId="4AB1F617" w14:textId="283ABC07" w:rsidR="00042CC1" w:rsidRDefault="00042CC1" w:rsidP="00AA46BD"/>
    <w:p w14:paraId="704C330E" w14:textId="77777777" w:rsidR="00042CC1" w:rsidRDefault="00042CC1" w:rsidP="00AA46BD"/>
    <w:p w14:paraId="1E6ED5C1" w14:textId="0698E175" w:rsidR="0011214B" w:rsidRDefault="0011214B" w:rsidP="00E25849">
      <w:pPr>
        <w:pStyle w:val="Titolo4"/>
      </w:pPr>
      <w:r>
        <w:lastRenderedPageBreak/>
        <w:t xml:space="preserve">Mobile Client, Authentication Controller </w:t>
      </w:r>
    </w:p>
    <w:p w14:paraId="320DF2FD" w14:textId="018B5B90" w:rsidR="002204EE" w:rsidRPr="002204EE" w:rsidRDefault="002204EE" w:rsidP="002204EE">
      <w:r>
        <w:t>This method is actually performed every time the M</w:t>
      </w:r>
      <w:r w:rsidR="00AF4106">
        <w:t>obile Client sends a request with</w:t>
      </w:r>
      <w:r>
        <w:t xml:space="preserve"> a method reserved for logged Users. The dispatcher </w:t>
      </w:r>
      <w:r w:rsidR="00AF4106">
        <w:t xml:space="preserve">automatically </w:t>
      </w:r>
      <w:r>
        <w:t xml:space="preserve">dispatches the request to the Authentication Controller to check if the User is logged and then dispatches the request to the actual Controller needed to fulfill the </w:t>
      </w:r>
      <w:r w:rsidR="009D5C07">
        <w:t xml:space="preserve">original </w:t>
      </w:r>
      <w:r>
        <w:t>request.</w:t>
      </w:r>
    </w:p>
    <w:tbl>
      <w:tblPr>
        <w:tblStyle w:val="Grigliatabella"/>
        <w:tblW w:w="0" w:type="auto"/>
        <w:jc w:val="center"/>
        <w:tblLook w:val="04A0" w:firstRow="1" w:lastRow="0" w:firstColumn="1" w:lastColumn="0" w:noHBand="0" w:noVBand="1"/>
      </w:tblPr>
      <w:tblGrid>
        <w:gridCol w:w="4981"/>
        <w:gridCol w:w="4981"/>
      </w:tblGrid>
      <w:tr w:rsidR="0011214B" w14:paraId="563EE703" w14:textId="77777777" w:rsidTr="0011214B">
        <w:trPr>
          <w:jc w:val="center"/>
        </w:trPr>
        <w:tc>
          <w:tcPr>
            <w:tcW w:w="9962" w:type="dxa"/>
            <w:gridSpan w:val="2"/>
          </w:tcPr>
          <w:p w14:paraId="1777492C" w14:textId="1270D620" w:rsidR="0011214B" w:rsidRDefault="00042CC1" w:rsidP="00042CC1">
            <w:pPr>
              <w:jc w:val="center"/>
            </w:pPr>
            <w:r>
              <w:t>“Send Token</w:t>
            </w:r>
            <w:proofErr w:type="gramStart"/>
            <w:r>
              <w:t>” :</w:t>
            </w:r>
            <w:proofErr w:type="gramEnd"/>
            <w:r>
              <w:t xml:space="preserve"> </w:t>
            </w:r>
            <w:r w:rsidR="0011214B">
              <w:t>(</w:t>
            </w:r>
            <w:r>
              <w:t>*/secured/*,body(token=…)</w:t>
            </w:r>
            <w:r w:rsidR="0011214B">
              <w:t>)</w:t>
            </w:r>
          </w:p>
        </w:tc>
      </w:tr>
      <w:tr w:rsidR="0011214B" w:rsidRPr="00AB2FBB" w14:paraId="523FCAF0" w14:textId="77777777" w:rsidTr="0011214B">
        <w:tblPrEx>
          <w:jc w:val="left"/>
        </w:tblPrEx>
        <w:tc>
          <w:tcPr>
            <w:tcW w:w="4981" w:type="dxa"/>
          </w:tcPr>
          <w:p w14:paraId="4631499D" w14:textId="77777777" w:rsidR="0011214B" w:rsidRPr="00AB2FBB" w:rsidRDefault="0011214B" w:rsidP="0011214B">
            <w:pPr>
              <w:rPr>
                <w:i/>
              </w:rPr>
            </w:pPr>
            <w:r>
              <w:rPr>
                <w:i/>
              </w:rPr>
              <w:t>Input</w:t>
            </w:r>
          </w:p>
        </w:tc>
        <w:tc>
          <w:tcPr>
            <w:tcW w:w="4981" w:type="dxa"/>
          </w:tcPr>
          <w:p w14:paraId="6BE1D89C" w14:textId="77777777" w:rsidR="0011214B" w:rsidRPr="00AB2FBB" w:rsidRDefault="0011214B" w:rsidP="0011214B">
            <w:pPr>
              <w:rPr>
                <w:i/>
              </w:rPr>
            </w:pPr>
            <w:r>
              <w:rPr>
                <w:i/>
              </w:rPr>
              <w:t>Effect</w:t>
            </w:r>
          </w:p>
        </w:tc>
      </w:tr>
      <w:tr w:rsidR="0011214B" w14:paraId="1C4F9C27" w14:textId="77777777" w:rsidTr="0011214B">
        <w:tblPrEx>
          <w:jc w:val="left"/>
        </w:tblPrEx>
        <w:tc>
          <w:tcPr>
            <w:tcW w:w="4981" w:type="dxa"/>
          </w:tcPr>
          <w:p w14:paraId="7459332C" w14:textId="595B6061" w:rsidR="0011214B" w:rsidRPr="00752B2D" w:rsidRDefault="00042CC1" w:rsidP="00042CC1">
            <w:pPr>
              <w:rPr>
                <w:sz w:val="24"/>
              </w:rPr>
            </w:pPr>
            <w:r>
              <w:rPr>
                <w:sz w:val="24"/>
              </w:rPr>
              <w:t>Invalid</w:t>
            </w:r>
            <w:r w:rsidR="0011214B" w:rsidRPr="00752B2D">
              <w:rPr>
                <w:sz w:val="24"/>
              </w:rPr>
              <w:t xml:space="preserve"> </w:t>
            </w:r>
            <w:r>
              <w:rPr>
                <w:sz w:val="24"/>
              </w:rPr>
              <w:t>arguments</w:t>
            </w:r>
          </w:p>
        </w:tc>
        <w:tc>
          <w:tcPr>
            <w:tcW w:w="4981" w:type="dxa"/>
          </w:tcPr>
          <w:p w14:paraId="1D0D24F5" w14:textId="62D42D88" w:rsidR="0011214B" w:rsidRDefault="00042CC1" w:rsidP="00042CC1">
            <w:r>
              <w:rPr>
                <w:sz w:val="24"/>
              </w:rPr>
              <w:t>A 401 Unauthorized HTTP Error Code is returned by the Controller</w:t>
            </w:r>
            <w:r w:rsidR="0011214B">
              <w:rPr>
                <w:sz w:val="24"/>
              </w:rPr>
              <w:t>.</w:t>
            </w:r>
          </w:p>
        </w:tc>
      </w:tr>
      <w:tr w:rsidR="0011214B" w14:paraId="1BF7DC4D" w14:textId="77777777" w:rsidTr="0011214B">
        <w:tblPrEx>
          <w:jc w:val="left"/>
        </w:tblPrEx>
        <w:tc>
          <w:tcPr>
            <w:tcW w:w="4981" w:type="dxa"/>
          </w:tcPr>
          <w:p w14:paraId="35265325" w14:textId="6FF7B93F" w:rsidR="0011214B" w:rsidRDefault="00042CC1" w:rsidP="0011214B">
            <w:r>
              <w:rPr>
                <w:sz w:val="24"/>
              </w:rPr>
              <w:t>V</w:t>
            </w:r>
            <w:r w:rsidR="0011214B">
              <w:rPr>
                <w:sz w:val="24"/>
              </w:rPr>
              <w:t>alid a</w:t>
            </w:r>
            <w:r w:rsidR="0011214B" w:rsidRPr="00752B2D">
              <w:rPr>
                <w:sz w:val="24"/>
              </w:rPr>
              <w:t>rguments</w:t>
            </w:r>
          </w:p>
        </w:tc>
        <w:tc>
          <w:tcPr>
            <w:tcW w:w="4981" w:type="dxa"/>
          </w:tcPr>
          <w:p w14:paraId="1A507727" w14:textId="71147F27" w:rsidR="0011214B" w:rsidRDefault="00042CC1" w:rsidP="00042CC1">
            <w:r>
              <w:rPr>
                <w:sz w:val="24"/>
              </w:rPr>
              <w:t>The Client is sending a correct login token. A 200 OK HTTP Code is returned by the controller</w:t>
            </w:r>
            <w:r w:rsidR="002204EE">
              <w:rPr>
                <w:sz w:val="24"/>
              </w:rPr>
              <w:t xml:space="preserve">. The request is forwarded to the Controller belonging to the original request. </w:t>
            </w:r>
          </w:p>
        </w:tc>
      </w:tr>
    </w:tbl>
    <w:p w14:paraId="6CD454E9" w14:textId="77777777" w:rsidR="007D52CE" w:rsidRDefault="007D52CE" w:rsidP="00AA46BD"/>
    <w:p w14:paraId="3B0F9982" w14:textId="51CBA971" w:rsidR="00042CC1" w:rsidRPr="00042CC1" w:rsidRDefault="00137C26" w:rsidP="00E25849">
      <w:pPr>
        <w:pStyle w:val="Titolo4"/>
      </w:pPr>
      <w:r>
        <w:t>Mobile Client, Logi</w:t>
      </w:r>
      <w:r w:rsidR="00042CC1">
        <w:t xml:space="preserve">n Controller </w:t>
      </w:r>
    </w:p>
    <w:tbl>
      <w:tblPr>
        <w:tblStyle w:val="Grigliatabella"/>
        <w:tblW w:w="0" w:type="auto"/>
        <w:jc w:val="center"/>
        <w:tblLook w:val="04A0" w:firstRow="1" w:lastRow="0" w:firstColumn="1" w:lastColumn="0" w:noHBand="0" w:noVBand="1"/>
      </w:tblPr>
      <w:tblGrid>
        <w:gridCol w:w="4981"/>
        <w:gridCol w:w="4981"/>
      </w:tblGrid>
      <w:tr w:rsidR="00504905" w14:paraId="6FA869A8" w14:textId="77777777" w:rsidTr="00576002">
        <w:trPr>
          <w:jc w:val="center"/>
        </w:trPr>
        <w:tc>
          <w:tcPr>
            <w:tcW w:w="9962" w:type="dxa"/>
            <w:gridSpan w:val="2"/>
          </w:tcPr>
          <w:p w14:paraId="22F6C320" w14:textId="39A5E38C" w:rsidR="00504905" w:rsidRDefault="009D5C07" w:rsidP="00B456E7">
            <w:pPr>
              <w:jc w:val="center"/>
            </w:pPr>
            <w:r>
              <w:t>“Login</w:t>
            </w:r>
            <w:proofErr w:type="gramStart"/>
            <w:r>
              <w:t>” :</w:t>
            </w:r>
            <w:proofErr w:type="gramEnd"/>
            <w:r>
              <w:t xml:space="preserve"> PUT(“/login”, body(“email=…,password=…”)</w:t>
            </w:r>
          </w:p>
        </w:tc>
      </w:tr>
      <w:tr w:rsidR="00504905" w:rsidRPr="00AB2FBB" w14:paraId="13F9DEE7" w14:textId="77777777" w:rsidTr="00576002">
        <w:tblPrEx>
          <w:jc w:val="left"/>
        </w:tblPrEx>
        <w:tc>
          <w:tcPr>
            <w:tcW w:w="4981" w:type="dxa"/>
          </w:tcPr>
          <w:p w14:paraId="2AEA335D" w14:textId="77777777" w:rsidR="00504905" w:rsidRPr="00AB2FBB" w:rsidRDefault="00504905" w:rsidP="00576002">
            <w:pPr>
              <w:rPr>
                <w:i/>
              </w:rPr>
            </w:pPr>
            <w:r>
              <w:rPr>
                <w:i/>
              </w:rPr>
              <w:t>Input</w:t>
            </w:r>
          </w:p>
        </w:tc>
        <w:tc>
          <w:tcPr>
            <w:tcW w:w="4981" w:type="dxa"/>
          </w:tcPr>
          <w:p w14:paraId="75C14ED3" w14:textId="77777777" w:rsidR="00504905" w:rsidRPr="00AB2FBB" w:rsidRDefault="00504905" w:rsidP="00576002">
            <w:pPr>
              <w:rPr>
                <w:i/>
              </w:rPr>
            </w:pPr>
            <w:r>
              <w:rPr>
                <w:i/>
              </w:rPr>
              <w:t>Effect</w:t>
            </w:r>
          </w:p>
        </w:tc>
      </w:tr>
      <w:tr w:rsidR="00504905" w14:paraId="289A1A99" w14:textId="77777777" w:rsidTr="00576002">
        <w:tblPrEx>
          <w:jc w:val="left"/>
        </w:tblPrEx>
        <w:tc>
          <w:tcPr>
            <w:tcW w:w="4981" w:type="dxa"/>
          </w:tcPr>
          <w:p w14:paraId="02513387" w14:textId="77777777" w:rsidR="00504905" w:rsidRDefault="00504905" w:rsidP="00576002">
            <w:r>
              <w:rPr>
                <w:sz w:val="24"/>
              </w:rPr>
              <w:t>Invalid a</w:t>
            </w:r>
            <w:r w:rsidRPr="00752B2D">
              <w:rPr>
                <w:sz w:val="24"/>
              </w:rPr>
              <w:t>rguments</w:t>
            </w:r>
          </w:p>
        </w:tc>
        <w:tc>
          <w:tcPr>
            <w:tcW w:w="4981" w:type="dxa"/>
          </w:tcPr>
          <w:p w14:paraId="003266B0" w14:textId="2B1B5BAA" w:rsidR="00504905" w:rsidRDefault="009D5C07" w:rsidP="009D5C07">
            <w:r>
              <w:rPr>
                <w:sz w:val="24"/>
              </w:rPr>
              <w:t>An answer with the 401 Unauthorized</w:t>
            </w:r>
            <w:r w:rsidR="00B456E7">
              <w:rPr>
                <w:sz w:val="24"/>
              </w:rPr>
              <w:t xml:space="preserve"> HTTP error code is forwarded</w:t>
            </w:r>
            <w:r w:rsidR="00AF4106">
              <w:rPr>
                <w:sz w:val="24"/>
              </w:rPr>
              <w:t xml:space="preserve"> from the Controller to the client</w:t>
            </w:r>
            <w:r w:rsidR="00B456E7">
              <w:rPr>
                <w:sz w:val="24"/>
              </w:rPr>
              <w:t>.</w:t>
            </w:r>
          </w:p>
        </w:tc>
      </w:tr>
      <w:tr w:rsidR="00504905" w:rsidRPr="009D5C07" w14:paraId="17C9AAEF" w14:textId="77777777" w:rsidTr="00576002">
        <w:tblPrEx>
          <w:jc w:val="left"/>
        </w:tblPrEx>
        <w:tc>
          <w:tcPr>
            <w:tcW w:w="4981" w:type="dxa"/>
          </w:tcPr>
          <w:p w14:paraId="3AFB33F2" w14:textId="77777777" w:rsidR="00504905" w:rsidRPr="00752B2D" w:rsidRDefault="00504905" w:rsidP="00576002">
            <w:pPr>
              <w:rPr>
                <w:sz w:val="24"/>
              </w:rPr>
            </w:pPr>
            <w:r>
              <w:rPr>
                <w:sz w:val="24"/>
              </w:rPr>
              <w:t>Valid arguments</w:t>
            </w:r>
          </w:p>
        </w:tc>
        <w:tc>
          <w:tcPr>
            <w:tcW w:w="4981" w:type="dxa"/>
          </w:tcPr>
          <w:p w14:paraId="5204A8B9" w14:textId="43CDB08E" w:rsidR="00504905" w:rsidRPr="009D5C07" w:rsidRDefault="007D52CE" w:rsidP="009D5C07">
            <w:pPr>
              <w:rPr>
                <w:sz w:val="24"/>
              </w:rPr>
            </w:pPr>
            <w:r w:rsidRPr="009D5C07">
              <w:rPr>
                <w:sz w:val="24"/>
              </w:rPr>
              <w:t>T</w:t>
            </w:r>
            <w:r w:rsidR="009D5C07" w:rsidRPr="009D5C07">
              <w:rPr>
                <w:sz w:val="24"/>
              </w:rPr>
              <w:t>he Controller sends an answer with</w:t>
            </w:r>
            <w:r w:rsidR="009D5C07">
              <w:rPr>
                <w:sz w:val="24"/>
              </w:rPr>
              <w:t xml:space="preserve"> a 200 OK HTTP code. Attached to the answer there’s the login token too.</w:t>
            </w:r>
            <w:r w:rsidRPr="009D5C07">
              <w:rPr>
                <w:sz w:val="24"/>
              </w:rPr>
              <w:t xml:space="preserve"> </w:t>
            </w:r>
          </w:p>
        </w:tc>
      </w:tr>
    </w:tbl>
    <w:p w14:paraId="3EF64C8A" w14:textId="17CFA921" w:rsidR="00AA46BD" w:rsidRDefault="00AA46BD" w:rsidP="00EB2670"/>
    <w:p w14:paraId="6FBFF120" w14:textId="23C9A72F" w:rsidR="009D5C07" w:rsidRPr="00042CC1" w:rsidRDefault="009D5C07" w:rsidP="00E25849">
      <w:pPr>
        <w:pStyle w:val="Titolo4"/>
      </w:pPr>
      <w:r>
        <w:t xml:space="preserve">Mobile Client, </w:t>
      </w:r>
      <w:proofErr w:type="spellStart"/>
      <w:r>
        <w:t>ReserveCar</w:t>
      </w:r>
      <w:proofErr w:type="spellEnd"/>
      <w:r>
        <w:t xml:space="preserve"> Controller </w:t>
      </w:r>
    </w:p>
    <w:tbl>
      <w:tblPr>
        <w:tblStyle w:val="Grigliatabella"/>
        <w:tblW w:w="0" w:type="auto"/>
        <w:jc w:val="center"/>
        <w:tblLook w:val="04A0" w:firstRow="1" w:lastRow="0" w:firstColumn="1" w:lastColumn="0" w:noHBand="0" w:noVBand="1"/>
      </w:tblPr>
      <w:tblGrid>
        <w:gridCol w:w="4981"/>
        <w:gridCol w:w="4981"/>
      </w:tblGrid>
      <w:tr w:rsidR="009D5C07" w14:paraId="55FF136B" w14:textId="77777777" w:rsidTr="001D5EEB">
        <w:trPr>
          <w:jc w:val="center"/>
        </w:trPr>
        <w:tc>
          <w:tcPr>
            <w:tcW w:w="9962" w:type="dxa"/>
            <w:gridSpan w:val="2"/>
          </w:tcPr>
          <w:p w14:paraId="31925622" w14:textId="66ACC81F" w:rsidR="009D5C07" w:rsidRDefault="009D5C07" w:rsidP="00AF4106">
            <w:pPr>
              <w:jc w:val="center"/>
            </w:pPr>
            <w:r>
              <w:t>“Reserve Car</w:t>
            </w:r>
            <w:proofErr w:type="gramStart"/>
            <w:r>
              <w:t>” :</w:t>
            </w:r>
            <w:proofErr w:type="gramEnd"/>
            <w:r>
              <w:t xml:space="preserve"> PUT(“/</w:t>
            </w:r>
            <w:r w:rsidR="00AF4106">
              <w:t>secured/car/reserve/{</w:t>
            </w:r>
            <w:proofErr w:type="spellStart"/>
            <w:r w:rsidR="00AF4106">
              <w:t>carid</w:t>
            </w:r>
            <w:proofErr w:type="spellEnd"/>
            <w:r w:rsidR="00AF4106">
              <w:t>}”,body(“reservation=…,token…))</w:t>
            </w:r>
          </w:p>
        </w:tc>
      </w:tr>
      <w:tr w:rsidR="009D5C07" w:rsidRPr="00AB2FBB" w14:paraId="73BA26B1" w14:textId="77777777" w:rsidTr="001D5EEB">
        <w:tblPrEx>
          <w:jc w:val="left"/>
        </w:tblPrEx>
        <w:tc>
          <w:tcPr>
            <w:tcW w:w="4981" w:type="dxa"/>
          </w:tcPr>
          <w:p w14:paraId="3598CB22" w14:textId="77777777" w:rsidR="009D5C07" w:rsidRPr="00AB2FBB" w:rsidRDefault="009D5C07" w:rsidP="001D5EEB">
            <w:pPr>
              <w:rPr>
                <w:i/>
              </w:rPr>
            </w:pPr>
            <w:r>
              <w:rPr>
                <w:i/>
              </w:rPr>
              <w:t>Input</w:t>
            </w:r>
          </w:p>
        </w:tc>
        <w:tc>
          <w:tcPr>
            <w:tcW w:w="4981" w:type="dxa"/>
          </w:tcPr>
          <w:p w14:paraId="41B5BA55" w14:textId="77777777" w:rsidR="009D5C07" w:rsidRPr="00AB2FBB" w:rsidRDefault="009D5C07" w:rsidP="001D5EEB">
            <w:pPr>
              <w:rPr>
                <w:i/>
              </w:rPr>
            </w:pPr>
            <w:r>
              <w:rPr>
                <w:i/>
              </w:rPr>
              <w:t>Effect</w:t>
            </w:r>
          </w:p>
        </w:tc>
      </w:tr>
      <w:tr w:rsidR="009D5C07" w14:paraId="5F3E3197" w14:textId="77777777" w:rsidTr="001D5EEB">
        <w:tblPrEx>
          <w:jc w:val="left"/>
        </w:tblPrEx>
        <w:tc>
          <w:tcPr>
            <w:tcW w:w="4981" w:type="dxa"/>
          </w:tcPr>
          <w:p w14:paraId="476B5002" w14:textId="77777777" w:rsidR="009D5C07" w:rsidRDefault="009D5C07" w:rsidP="001D5EEB">
            <w:r>
              <w:rPr>
                <w:sz w:val="24"/>
              </w:rPr>
              <w:t>Invalid a</w:t>
            </w:r>
            <w:r w:rsidRPr="00752B2D">
              <w:rPr>
                <w:sz w:val="24"/>
              </w:rPr>
              <w:t>rguments</w:t>
            </w:r>
          </w:p>
        </w:tc>
        <w:tc>
          <w:tcPr>
            <w:tcW w:w="4981" w:type="dxa"/>
          </w:tcPr>
          <w:p w14:paraId="7AE9325E" w14:textId="1C082836" w:rsidR="009D5C07" w:rsidRDefault="00AF4106" w:rsidP="00AF4106">
            <w:r>
              <w:rPr>
                <w:sz w:val="24"/>
              </w:rPr>
              <w:t>An answer with the 404</w:t>
            </w:r>
            <w:r w:rsidR="009D5C07">
              <w:rPr>
                <w:sz w:val="24"/>
              </w:rPr>
              <w:t xml:space="preserve"> </w:t>
            </w:r>
            <w:r>
              <w:rPr>
                <w:sz w:val="24"/>
              </w:rPr>
              <w:t>Not Found</w:t>
            </w:r>
            <w:r w:rsidR="009D5C07">
              <w:rPr>
                <w:sz w:val="24"/>
              </w:rPr>
              <w:t xml:space="preserve"> HTTP error code is forwarded</w:t>
            </w:r>
            <w:r>
              <w:rPr>
                <w:sz w:val="24"/>
              </w:rPr>
              <w:t xml:space="preserve"> from the Controller to the client</w:t>
            </w:r>
            <w:r w:rsidR="009D5C07">
              <w:rPr>
                <w:sz w:val="24"/>
              </w:rPr>
              <w:t>.</w:t>
            </w:r>
          </w:p>
        </w:tc>
      </w:tr>
      <w:tr w:rsidR="009D5C07" w:rsidRPr="009D5C07" w14:paraId="69ABE958" w14:textId="77777777" w:rsidTr="001D5EEB">
        <w:tblPrEx>
          <w:jc w:val="left"/>
        </w:tblPrEx>
        <w:tc>
          <w:tcPr>
            <w:tcW w:w="4981" w:type="dxa"/>
          </w:tcPr>
          <w:p w14:paraId="700147FE" w14:textId="77777777" w:rsidR="009D5C07" w:rsidRPr="00752B2D" w:rsidRDefault="009D5C07" w:rsidP="001D5EEB">
            <w:pPr>
              <w:rPr>
                <w:sz w:val="24"/>
              </w:rPr>
            </w:pPr>
            <w:r>
              <w:rPr>
                <w:sz w:val="24"/>
              </w:rPr>
              <w:t>Valid arguments</w:t>
            </w:r>
          </w:p>
        </w:tc>
        <w:tc>
          <w:tcPr>
            <w:tcW w:w="4981" w:type="dxa"/>
          </w:tcPr>
          <w:p w14:paraId="7C33C8D1" w14:textId="647BA836" w:rsidR="009D5C07" w:rsidRPr="009D5C07" w:rsidRDefault="009D5C07" w:rsidP="00AF4106">
            <w:pPr>
              <w:rPr>
                <w:sz w:val="24"/>
              </w:rPr>
            </w:pPr>
            <w:r w:rsidRPr="009D5C07">
              <w:rPr>
                <w:sz w:val="24"/>
              </w:rPr>
              <w:t>The Controller sends an answer with</w:t>
            </w:r>
            <w:r>
              <w:rPr>
                <w:sz w:val="24"/>
              </w:rPr>
              <w:t xml:space="preserve"> a 200 OK HTTP code.</w:t>
            </w:r>
            <w:r w:rsidR="00AF4106">
              <w:rPr>
                <w:sz w:val="24"/>
              </w:rPr>
              <w:t xml:space="preserve"> In the Body of the HTTP answer there’s JSON data containing the </w:t>
            </w:r>
            <w:proofErr w:type="spellStart"/>
            <w:r w:rsidR="00AF4106">
              <w:rPr>
                <w:sz w:val="24"/>
              </w:rPr>
              <w:t>ReservationPOJO</w:t>
            </w:r>
            <w:proofErr w:type="spellEnd"/>
            <w:r>
              <w:rPr>
                <w:sz w:val="24"/>
              </w:rPr>
              <w:t>.</w:t>
            </w:r>
            <w:r w:rsidRPr="009D5C07">
              <w:rPr>
                <w:sz w:val="24"/>
              </w:rPr>
              <w:t xml:space="preserve"> </w:t>
            </w:r>
          </w:p>
        </w:tc>
      </w:tr>
      <w:tr w:rsidR="00AF4106" w:rsidRPr="009D5C07" w14:paraId="0834765C" w14:textId="77777777" w:rsidTr="001D5EEB">
        <w:tblPrEx>
          <w:jc w:val="left"/>
        </w:tblPrEx>
        <w:tc>
          <w:tcPr>
            <w:tcW w:w="4981" w:type="dxa"/>
          </w:tcPr>
          <w:p w14:paraId="09D72823" w14:textId="22E85A91" w:rsidR="00AF4106" w:rsidRDefault="00AF4106" w:rsidP="00AF4106">
            <w:pPr>
              <w:rPr>
                <w:sz w:val="24"/>
              </w:rPr>
            </w:pPr>
            <w:r>
              <w:rPr>
                <w:sz w:val="24"/>
              </w:rPr>
              <w:t>Valid arguments but User has an another active reservation or is driving another reserved Car.</w:t>
            </w:r>
          </w:p>
        </w:tc>
        <w:tc>
          <w:tcPr>
            <w:tcW w:w="4981" w:type="dxa"/>
          </w:tcPr>
          <w:p w14:paraId="1E2B8FB3" w14:textId="12DD95F1" w:rsidR="00AF4106" w:rsidRPr="009D5C07" w:rsidRDefault="00AF4106" w:rsidP="00AF4106">
            <w:pPr>
              <w:rPr>
                <w:sz w:val="24"/>
              </w:rPr>
            </w:pPr>
            <w:r>
              <w:rPr>
                <w:sz w:val="24"/>
              </w:rPr>
              <w:t>An answer with the 403 Forbidden HTTP error code is forwarded from the Controller to the client.</w:t>
            </w:r>
          </w:p>
        </w:tc>
      </w:tr>
      <w:tr w:rsidR="00AF4106" w:rsidRPr="009D5C07" w14:paraId="5608542E" w14:textId="77777777" w:rsidTr="001D5EEB">
        <w:tblPrEx>
          <w:jc w:val="left"/>
        </w:tblPrEx>
        <w:tc>
          <w:tcPr>
            <w:tcW w:w="4981" w:type="dxa"/>
          </w:tcPr>
          <w:p w14:paraId="234B3B64" w14:textId="74E3A61C" w:rsidR="00AF4106" w:rsidRDefault="00AF4106" w:rsidP="00AF4106">
            <w:pPr>
              <w:rPr>
                <w:sz w:val="24"/>
              </w:rPr>
            </w:pPr>
            <w:r>
              <w:rPr>
                <w:sz w:val="24"/>
              </w:rPr>
              <w:lastRenderedPageBreak/>
              <w:t xml:space="preserve">Valid arguments but the Car is reserved or in use by another User. </w:t>
            </w:r>
          </w:p>
        </w:tc>
        <w:tc>
          <w:tcPr>
            <w:tcW w:w="4981" w:type="dxa"/>
          </w:tcPr>
          <w:p w14:paraId="18322028" w14:textId="1DBF7B98" w:rsidR="00AF4106" w:rsidRPr="009D5C07" w:rsidRDefault="00AF4106" w:rsidP="00AF4106">
            <w:pPr>
              <w:rPr>
                <w:sz w:val="24"/>
              </w:rPr>
            </w:pPr>
            <w:r>
              <w:rPr>
                <w:sz w:val="24"/>
              </w:rPr>
              <w:t>An answer with the 403 Forbidden HTTP error code is forwarded from the Controller to the client.</w:t>
            </w:r>
          </w:p>
        </w:tc>
      </w:tr>
    </w:tbl>
    <w:p w14:paraId="14982644" w14:textId="27063186" w:rsidR="009D5C07" w:rsidRDefault="009D5C07" w:rsidP="00EB2670"/>
    <w:p w14:paraId="253A01F1" w14:textId="47D0487A" w:rsidR="00AF4106" w:rsidRPr="00042CC1" w:rsidRDefault="00AF4106" w:rsidP="00E25849">
      <w:pPr>
        <w:pStyle w:val="Titolo4"/>
      </w:pPr>
      <w:r>
        <w:t xml:space="preserve">Mobile Client, </w:t>
      </w:r>
      <w:proofErr w:type="spellStart"/>
      <w:r>
        <w:t>LocateNearbyCars</w:t>
      </w:r>
      <w:proofErr w:type="spellEnd"/>
      <w:r>
        <w:t xml:space="preserve"> Controller </w:t>
      </w:r>
    </w:p>
    <w:tbl>
      <w:tblPr>
        <w:tblStyle w:val="Grigliatabella"/>
        <w:tblW w:w="0" w:type="auto"/>
        <w:jc w:val="center"/>
        <w:tblLook w:val="04A0" w:firstRow="1" w:lastRow="0" w:firstColumn="1" w:lastColumn="0" w:noHBand="0" w:noVBand="1"/>
      </w:tblPr>
      <w:tblGrid>
        <w:gridCol w:w="4981"/>
        <w:gridCol w:w="4981"/>
      </w:tblGrid>
      <w:tr w:rsidR="00AF4106" w14:paraId="073452ED" w14:textId="77777777" w:rsidTr="001D5EEB">
        <w:trPr>
          <w:jc w:val="center"/>
        </w:trPr>
        <w:tc>
          <w:tcPr>
            <w:tcW w:w="9962" w:type="dxa"/>
            <w:gridSpan w:val="2"/>
          </w:tcPr>
          <w:p w14:paraId="3D692EC7" w14:textId="038A7A2E" w:rsidR="00AF4106" w:rsidRDefault="00D50843" w:rsidP="00AF4106">
            <w:pPr>
              <w:jc w:val="center"/>
            </w:pPr>
            <w:r>
              <w:t>“Locate</w:t>
            </w:r>
            <w:r w:rsidR="00AF4106">
              <w:t xml:space="preserve"> Car</w:t>
            </w:r>
            <w:r>
              <w:t>s</w:t>
            </w:r>
            <w:proofErr w:type="gramStart"/>
            <w:r w:rsidR="00AF4106">
              <w:t>” :</w:t>
            </w:r>
            <w:proofErr w:type="gramEnd"/>
            <w:r w:rsidR="00AF4106">
              <w:t xml:space="preserve"> GET(“/secured/car/</w:t>
            </w:r>
            <w:proofErr w:type="spellStart"/>
            <w:r w:rsidR="00AF4106">
              <w:t>locatenearby</w:t>
            </w:r>
            <w:proofErr w:type="spellEnd"/>
            <w:r w:rsidR="00AF4106">
              <w:t>/{</w:t>
            </w:r>
            <w:proofErr w:type="spellStart"/>
            <w:r w:rsidR="00AF4106">
              <w:t>gpsPosition</w:t>
            </w:r>
            <w:proofErr w:type="spellEnd"/>
            <w:r w:rsidR="00AF4106">
              <w:t>}?token=…”)</w:t>
            </w:r>
          </w:p>
        </w:tc>
      </w:tr>
      <w:tr w:rsidR="00AF4106" w:rsidRPr="00AB2FBB" w14:paraId="43601D41" w14:textId="77777777" w:rsidTr="001D5EEB">
        <w:tblPrEx>
          <w:jc w:val="left"/>
        </w:tblPrEx>
        <w:tc>
          <w:tcPr>
            <w:tcW w:w="4981" w:type="dxa"/>
          </w:tcPr>
          <w:p w14:paraId="7D5DFE46" w14:textId="77777777" w:rsidR="00AF4106" w:rsidRPr="00AB2FBB" w:rsidRDefault="00AF4106" w:rsidP="001D5EEB">
            <w:pPr>
              <w:rPr>
                <w:i/>
              </w:rPr>
            </w:pPr>
            <w:r>
              <w:rPr>
                <w:i/>
              </w:rPr>
              <w:t>Input</w:t>
            </w:r>
          </w:p>
        </w:tc>
        <w:tc>
          <w:tcPr>
            <w:tcW w:w="4981" w:type="dxa"/>
          </w:tcPr>
          <w:p w14:paraId="19F0BBC4" w14:textId="77777777" w:rsidR="00AF4106" w:rsidRPr="00AB2FBB" w:rsidRDefault="00AF4106" w:rsidP="001D5EEB">
            <w:pPr>
              <w:rPr>
                <w:i/>
              </w:rPr>
            </w:pPr>
            <w:r>
              <w:rPr>
                <w:i/>
              </w:rPr>
              <w:t>Effect</w:t>
            </w:r>
          </w:p>
        </w:tc>
      </w:tr>
      <w:tr w:rsidR="00AF4106" w14:paraId="707A7E9D" w14:textId="77777777" w:rsidTr="001D5EEB">
        <w:tblPrEx>
          <w:jc w:val="left"/>
        </w:tblPrEx>
        <w:tc>
          <w:tcPr>
            <w:tcW w:w="4981" w:type="dxa"/>
          </w:tcPr>
          <w:p w14:paraId="594F124A" w14:textId="77777777" w:rsidR="00AF4106" w:rsidRDefault="00AF4106" w:rsidP="001D5EEB">
            <w:r>
              <w:rPr>
                <w:sz w:val="24"/>
              </w:rPr>
              <w:t>Invalid a</w:t>
            </w:r>
            <w:r w:rsidRPr="00752B2D">
              <w:rPr>
                <w:sz w:val="24"/>
              </w:rPr>
              <w:t>rguments</w:t>
            </w:r>
          </w:p>
        </w:tc>
        <w:tc>
          <w:tcPr>
            <w:tcW w:w="4981" w:type="dxa"/>
          </w:tcPr>
          <w:p w14:paraId="497D8C41" w14:textId="77777777" w:rsidR="00AF4106" w:rsidRDefault="00AF4106" w:rsidP="001D5EEB">
            <w:r>
              <w:rPr>
                <w:sz w:val="24"/>
              </w:rPr>
              <w:t>An answer with the 404 Not Found HTTP error code is forwarded from the Controller to the client.</w:t>
            </w:r>
          </w:p>
        </w:tc>
      </w:tr>
      <w:tr w:rsidR="00AF4106" w:rsidRPr="009D5C07" w14:paraId="36CDAAF3" w14:textId="77777777" w:rsidTr="001D5EEB">
        <w:tblPrEx>
          <w:jc w:val="left"/>
        </w:tblPrEx>
        <w:tc>
          <w:tcPr>
            <w:tcW w:w="4981" w:type="dxa"/>
          </w:tcPr>
          <w:p w14:paraId="2658478B" w14:textId="77777777" w:rsidR="00AF4106" w:rsidRPr="00752B2D" w:rsidRDefault="00AF4106" w:rsidP="001D5EEB">
            <w:pPr>
              <w:rPr>
                <w:sz w:val="24"/>
              </w:rPr>
            </w:pPr>
            <w:r>
              <w:rPr>
                <w:sz w:val="24"/>
              </w:rPr>
              <w:t>Valid arguments</w:t>
            </w:r>
          </w:p>
        </w:tc>
        <w:tc>
          <w:tcPr>
            <w:tcW w:w="4981" w:type="dxa"/>
          </w:tcPr>
          <w:p w14:paraId="23BD78BD" w14:textId="760E5C58" w:rsidR="00AF4106" w:rsidRPr="009D5C07" w:rsidRDefault="00AF4106" w:rsidP="00AF4106">
            <w:pPr>
              <w:rPr>
                <w:sz w:val="24"/>
              </w:rPr>
            </w:pPr>
            <w:r w:rsidRPr="009D5C07">
              <w:rPr>
                <w:sz w:val="24"/>
              </w:rPr>
              <w:t>The Controller sends an answer with</w:t>
            </w:r>
            <w:r>
              <w:rPr>
                <w:sz w:val="24"/>
              </w:rPr>
              <w:t xml:space="preserve"> a 200 OK HTTP code. In the Body of the HTTP answer there’s JSON data containing a list of the retrieved </w:t>
            </w:r>
            <w:proofErr w:type="spellStart"/>
            <w:r>
              <w:rPr>
                <w:sz w:val="24"/>
              </w:rPr>
              <w:t>CarPOJO</w:t>
            </w:r>
            <w:proofErr w:type="spellEnd"/>
            <w:r>
              <w:rPr>
                <w:sz w:val="24"/>
              </w:rPr>
              <w:t>.</w:t>
            </w:r>
            <w:r w:rsidRPr="009D5C07">
              <w:rPr>
                <w:sz w:val="24"/>
              </w:rPr>
              <w:t xml:space="preserve"> </w:t>
            </w:r>
          </w:p>
        </w:tc>
      </w:tr>
    </w:tbl>
    <w:p w14:paraId="33A69FA5" w14:textId="068F4FB7" w:rsidR="00AF4106" w:rsidRDefault="00AF4106" w:rsidP="00EB2670"/>
    <w:p w14:paraId="24B09210" w14:textId="7C139809" w:rsidR="00AF4106" w:rsidRPr="00042CC1" w:rsidRDefault="00AF4106" w:rsidP="00E25849">
      <w:pPr>
        <w:pStyle w:val="Titolo4"/>
      </w:pPr>
      <w:r>
        <w:t xml:space="preserve">Mobile Client, </w:t>
      </w:r>
      <w:proofErr w:type="spellStart"/>
      <w:r>
        <w:t>Mone</w:t>
      </w:r>
      <w:r w:rsidR="00BD7DD3">
        <w:t>y</w:t>
      </w:r>
      <w:r>
        <w:t>Saving</w:t>
      </w:r>
      <w:r w:rsidR="00BD7DD3">
        <w:t>Op</w:t>
      </w:r>
      <w:r>
        <w:t>tion</w:t>
      </w:r>
      <w:proofErr w:type="spellEnd"/>
      <w:r>
        <w:t xml:space="preserve"> Controller </w:t>
      </w:r>
    </w:p>
    <w:tbl>
      <w:tblPr>
        <w:tblStyle w:val="Grigliatabella"/>
        <w:tblW w:w="0" w:type="auto"/>
        <w:jc w:val="center"/>
        <w:tblLook w:val="04A0" w:firstRow="1" w:lastRow="0" w:firstColumn="1" w:lastColumn="0" w:noHBand="0" w:noVBand="1"/>
      </w:tblPr>
      <w:tblGrid>
        <w:gridCol w:w="4981"/>
        <w:gridCol w:w="4981"/>
      </w:tblGrid>
      <w:tr w:rsidR="00AF4106" w14:paraId="4B036283" w14:textId="77777777" w:rsidTr="001D5EEB">
        <w:trPr>
          <w:jc w:val="center"/>
        </w:trPr>
        <w:tc>
          <w:tcPr>
            <w:tcW w:w="9962" w:type="dxa"/>
            <w:gridSpan w:val="2"/>
          </w:tcPr>
          <w:p w14:paraId="24E046A8" w14:textId="70536CF4" w:rsidR="00AF4106" w:rsidRDefault="00D50843" w:rsidP="00D50843">
            <w:pPr>
              <w:jc w:val="center"/>
            </w:pPr>
            <w:r>
              <w:t>“Money Saving Option</w:t>
            </w:r>
            <w:proofErr w:type="gramStart"/>
            <w:r w:rsidR="00AF4106">
              <w:t>” :</w:t>
            </w:r>
            <w:proofErr w:type="gramEnd"/>
            <w:r w:rsidR="00AF4106">
              <w:t xml:space="preserve"> GET(“/secured/</w:t>
            </w:r>
            <w:r w:rsidR="00BD7DD3">
              <w:t>moneysaving</w:t>
            </w:r>
            <w:r w:rsidR="00AF4106">
              <w:t>/{</w:t>
            </w:r>
            <w:proofErr w:type="spellStart"/>
            <w:r w:rsidR="00AF4106">
              <w:t>gpsPosition</w:t>
            </w:r>
            <w:proofErr w:type="spellEnd"/>
            <w:r w:rsidR="00AF4106">
              <w:t>}?token=…”)</w:t>
            </w:r>
          </w:p>
        </w:tc>
      </w:tr>
      <w:tr w:rsidR="00AF4106" w:rsidRPr="00AB2FBB" w14:paraId="2050FA48" w14:textId="77777777" w:rsidTr="001D5EEB">
        <w:tblPrEx>
          <w:jc w:val="left"/>
        </w:tblPrEx>
        <w:tc>
          <w:tcPr>
            <w:tcW w:w="4981" w:type="dxa"/>
          </w:tcPr>
          <w:p w14:paraId="5BE7205E" w14:textId="77777777" w:rsidR="00AF4106" w:rsidRPr="00AB2FBB" w:rsidRDefault="00AF4106" w:rsidP="001D5EEB">
            <w:pPr>
              <w:rPr>
                <w:i/>
              </w:rPr>
            </w:pPr>
            <w:r>
              <w:rPr>
                <w:i/>
              </w:rPr>
              <w:t>Input</w:t>
            </w:r>
          </w:p>
        </w:tc>
        <w:tc>
          <w:tcPr>
            <w:tcW w:w="4981" w:type="dxa"/>
          </w:tcPr>
          <w:p w14:paraId="4CD19BC0" w14:textId="77777777" w:rsidR="00AF4106" w:rsidRPr="00AB2FBB" w:rsidRDefault="00AF4106" w:rsidP="001D5EEB">
            <w:pPr>
              <w:rPr>
                <w:i/>
              </w:rPr>
            </w:pPr>
            <w:r>
              <w:rPr>
                <w:i/>
              </w:rPr>
              <w:t>Effect</w:t>
            </w:r>
          </w:p>
        </w:tc>
      </w:tr>
      <w:tr w:rsidR="00AF4106" w14:paraId="6F1DBC2E" w14:textId="77777777" w:rsidTr="001D5EEB">
        <w:tblPrEx>
          <w:jc w:val="left"/>
        </w:tblPrEx>
        <w:tc>
          <w:tcPr>
            <w:tcW w:w="4981" w:type="dxa"/>
          </w:tcPr>
          <w:p w14:paraId="5D9E545A" w14:textId="77777777" w:rsidR="00AF4106" w:rsidRDefault="00AF4106" w:rsidP="001D5EEB">
            <w:r>
              <w:rPr>
                <w:sz w:val="24"/>
              </w:rPr>
              <w:t>Invalid a</w:t>
            </w:r>
            <w:r w:rsidRPr="00752B2D">
              <w:rPr>
                <w:sz w:val="24"/>
              </w:rPr>
              <w:t>rguments</w:t>
            </w:r>
          </w:p>
        </w:tc>
        <w:tc>
          <w:tcPr>
            <w:tcW w:w="4981" w:type="dxa"/>
          </w:tcPr>
          <w:p w14:paraId="1E16E361" w14:textId="77777777" w:rsidR="00AF4106" w:rsidRDefault="00AF4106" w:rsidP="001D5EEB">
            <w:r>
              <w:rPr>
                <w:sz w:val="24"/>
              </w:rPr>
              <w:t>An answer with the 404 Not Found HTTP error code is forwarded from the Controller to the client.</w:t>
            </w:r>
          </w:p>
        </w:tc>
      </w:tr>
      <w:tr w:rsidR="00AF4106" w:rsidRPr="009D5C07" w14:paraId="5EAFFCF5" w14:textId="77777777" w:rsidTr="001D5EEB">
        <w:tblPrEx>
          <w:jc w:val="left"/>
        </w:tblPrEx>
        <w:tc>
          <w:tcPr>
            <w:tcW w:w="4981" w:type="dxa"/>
          </w:tcPr>
          <w:p w14:paraId="62C91689" w14:textId="77777777" w:rsidR="00AF4106" w:rsidRPr="00752B2D" w:rsidRDefault="00AF4106" w:rsidP="001D5EEB">
            <w:pPr>
              <w:rPr>
                <w:sz w:val="24"/>
              </w:rPr>
            </w:pPr>
            <w:r>
              <w:rPr>
                <w:sz w:val="24"/>
              </w:rPr>
              <w:t>Valid arguments</w:t>
            </w:r>
          </w:p>
        </w:tc>
        <w:tc>
          <w:tcPr>
            <w:tcW w:w="4981" w:type="dxa"/>
          </w:tcPr>
          <w:p w14:paraId="57728047" w14:textId="56B6BE7E" w:rsidR="00AF4106" w:rsidRPr="009D5C07" w:rsidRDefault="00AF4106" w:rsidP="00BD7DD3">
            <w:pPr>
              <w:rPr>
                <w:sz w:val="24"/>
              </w:rPr>
            </w:pPr>
            <w:r w:rsidRPr="009D5C07">
              <w:rPr>
                <w:sz w:val="24"/>
              </w:rPr>
              <w:t>The Controller sends an answer with</w:t>
            </w:r>
            <w:r>
              <w:rPr>
                <w:sz w:val="24"/>
              </w:rPr>
              <w:t xml:space="preserve"> a 200 OK HTTP code. In the Body of the HTTP answer there’s JSON data containing the</w:t>
            </w:r>
            <w:r w:rsidR="00BD7DD3">
              <w:rPr>
                <w:sz w:val="24"/>
              </w:rPr>
              <w:t xml:space="preserve"> </w:t>
            </w:r>
            <w:proofErr w:type="spellStart"/>
            <w:r>
              <w:rPr>
                <w:sz w:val="24"/>
              </w:rPr>
              <w:t>AreaPOJO</w:t>
            </w:r>
            <w:proofErr w:type="spellEnd"/>
            <w:r w:rsidR="00BD7DD3">
              <w:rPr>
                <w:sz w:val="24"/>
              </w:rPr>
              <w:t xml:space="preserve"> chosen by the Money Saving algorithm.</w:t>
            </w:r>
            <w:r w:rsidRPr="009D5C07">
              <w:rPr>
                <w:sz w:val="24"/>
              </w:rPr>
              <w:t xml:space="preserve"> </w:t>
            </w:r>
          </w:p>
        </w:tc>
      </w:tr>
    </w:tbl>
    <w:p w14:paraId="42F1CC4A" w14:textId="1EEEBA60" w:rsidR="00AF4106" w:rsidRDefault="00AF4106" w:rsidP="00EB2670"/>
    <w:p w14:paraId="38962D43" w14:textId="70641F98" w:rsidR="00BD7DD3" w:rsidRPr="00042CC1" w:rsidRDefault="00BD7DD3" w:rsidP="00E25849">
      <w:pPr>
        <w:pStyle w:val="Titolo4"/>
      </w:pPr>
      <w:r>
        <w:t xml:space="preserve">Mobile Client, </w:t>
      </w:r>
      <w:proofErr w:type="spellStart"/>
      <w:r>
        <w:t>LocateAreas</w:t>
      </w:r>
      <w:proofErr w:type="spellEnd"/>
      <w:r>
        <w:t xml:space="preserve"> Controller </w:t>
      </w:r>
    </w:p>
    <w:tbl>
      <w:tblPr>
        <w:tblStyle w:val="Grigliatabella"/>
        <w:tblW w:w="0" w:type="auto"/>
        <w:jc w:val="center"/>
        <w:tblLook w:val="04A0" w:firstRow="1" w:lastRow="0" w:firstColumn="1" w:lastColumn="0" w:noHBand="0" w:noVBand="1"/>
      </w:tblPr>
      <w:tblGrid>
        <w:gridCol w:w="4981"/>
        <w:gridCol w:w="4981"/>
      </w:tblGrid>
      <w:tr w:rsidR="00BD7DD3" w14:paraId="36877498" w14:textId="77777777" w:rsidTr="001D5EEB">
        <w:trPr>
          <w:jc w:val="center"/>
        </w:trPr>
        <w:tc>
          <w:tcPr>
            <w:tcW w:w="9962" w:type="dxa"/>
            <w:gridSpan w:val="2"/>
          </w:tcPr>
          <w:p w14:paraId="745330E3" w14:textId="4B22206A" w:rsidR="00BD7DD3" w:rsidRDefault="00D50843" w:rsidP="00D50843">
            <w:pPr>
              <w:jc w:val="center"/>
            </w:pPr>
            <w:r>
              <w:t>“Locate</w:t>
            </w:r>
            <w:r w:rsidR="00BD7DD3">
              <w:t xml:space="preserve"> </w:t>
            </w:r>
            <w:r>
              <w:t>Areas</w:t>
            </w:r>
            <w:proofErr w:type="gramStart"/>
            <w:r w:rsidR="00BD7DD3">
              <w:t>” :</w:t>
            </w:r>
            <w:proofErr w:type="gramEnd"/>
            <w:r w:rsidR="00BD7DD3">
              <w:t xml:space="preserve"> GET(“/secured/area/locate/{city}?token=…”)</w:t>
            </w:r>
          </w:p>
        </w:tc>
      </w:tr>
      <w:tr w:rsidR="00BD7DD3" w:rsidRPr="00AB2FBB" w14:paraId="40299E85" w14:textId="77777777" w:rsidTr="001D5EEB">
        <w:tblPrEx>
          <w:jc w:val="left"/>
        </w:tblPrEx>
        <w:tc>
          <w:tcPr>
            <w:tcW w:w="4981" w:type="dxa"/>
          </w:tcPr>
          <w:p w14:paraId="0590B613" w14:textId="77777777" w:rsidR="00BD7DD3" w:rsidRPr="00AB2FBB" w:rsidRDefault="00BD7DD3" w:rsidP="001D5EEB">
            <w:pPr>
              <w:rPr>
                <w:i/>
              </w:rPr>
            </w:pPr>
            <w:r>
              <w:rPr>
                <w:i/>
              </w:rPr>
              <w:t>Input</w:t>
            </w:r>
          </w:p>
        </w:tc>
        <w:tc>
          <w:tcPr>
            <w:tcW w:w="4981" w:type="dxa"/>
          </w:tcPr>
          <w:p w14:paraId="1BA5BBFD" w14:textId="77777777" w:rsidR="00BD7DD3" w:rsidRPr="00AB2FBB" w:rsidRDefault="00BD7DD3" w:rsidP="001D5EEB">
            <w:pPr>
              <w:rPr>
                <w:i/>
              </w:rPr>
            </w:pPr>
            <w:r>
              <w:rPr>
                <w:i/>
              </w:rPr>
              <w:t>Effect</w:t>
            </w:r>
          </w:p>
        </w:tc>
      </w:tr>
      <w:tr w:rsidR="00BD7DD3" w14:paraId="0467229B" w14:textId="77777777" w:rsidTr="001D5EEB">
        <w:tblPrEx>
          <w:jc w:val="left"/>
        </w:tblPrEx>
        <w:tc>
          <w:tcPr>
            <w:tcW w:w="4981" w:type="dxa"/>
          </w:tcPr>
          <w:p w14:paraId="17B32458" w14:textId="77777777" w:rsidR="00BD7DD3" w:rsidRDefault="00BD7DD3" w:rsidP="001D5EEB">
            <w:r>
              <w:rPr>
                <w:sz w:val="24"/>
              </w:rPr>
              <w:t>Invalid a</w:t>
            </w:r>
            <w:r w:rsidRPr="00752B2D">
              <w:rPr>
                <w:sz w:val="24"/>
              </w:rPr>
              <w:t>rguments</w:t>
            </w:r>
          </w:p>
        </w:tc>
        <w:tc>
          <w:tcPr>
            <w:tcW w:w="4981" w:type="dxa"/>
          </w:tcPr>
          <w:p w14:paraId="4E85F725" w14:textId="77777777" w:rsidR="00BD7DD3" w:rsidRDefault="00BD7DD3" w:rsidP="001D5EEB">
            <w:r>
              <w:rPr>
                <w:sz w:val="24"/>
              </w:rPr>
              <w:t>An answer with the 404 Not Found HTTP error code is forwarded from the Controller to the client.</w:t>
            </w:r>
          </w:p>
        </w:tc>
      </w:tr>
      <w:tr w:rsidR="00BD7DD3" w:rsidRPr="009D5C07" w14:paraId="5EFED34A" w14:textId="77777777" w:rsidTr="001D5EEB">
        <w:tblPrEx>
          <w:jc w:val="left"/>
        </w:tblPrEx>
        <w:tc>
          <w:tcPr>
            <w:tcW w:w="4981" w:type="dxa"/>
          </w:tcPr>
          <w:p w14:paraId="03A757D3" w14:textId="77777777" w:rsidR="00BD7DD3" w:rsidRPr="00752B2D" w:rsidRDefault="00BD7DD3" w:rsidP="001D5EEB">
            <w:pPr>
              <w:rPr>
                <w:sz w:val="24"/>
              </w:rPr>
            </w:pPr>
            <w:r>
              <w:rPr>
                <w:sz w:val="24"/>
              </w:rPr>
              <w:t>Valid arguments</w:t>
            </w:r>
          </w:p>
        </w:tc>
        <w:tc>
          <w:tcPr>
            <w:tcW w:w="4981" w:type="dxa"/>
          </w:tcPr>
          <w:p w14:paraId="45E0E004" w14:textId="5D9AEE26" w:rsidR="00BD7DD3" w:rsidRPr="009D5C07" w:rsidRDefault="00BD7DD3" w:rsidP="00BD7DD3">
            <w:pPr>
              <w:rPr>
                <w:sz w:val="24"/>
              </w:rPr>
            </w:pPr>
            <w:r w:rsidRPr="009D5C07">
              <w:rPr>
                <w:sz w:val="24"/>
              </w:rPr>
              <w:t>The Controller sends an answer with</w:t>
            </w:r>
            <w:r>
              <w:rPr>
                <w:sz w:val="24"/>
              </w:rPr>
              <w:t xml:space="preserve"> a 200 OK HTTP code. In the Body of the HTTP answer there’s JSON data containing a list of the retrieved </w:t>
            </w:r>
            <w:proofErr w:type="spellStart"/>
            <w:r>
              <w:rPr>
                <w:sz w:val="24"/>
              </w:rPr>
              <w:t>AreaPOJO</w:t>
            </w:r>
            <w:proofErr w:type="spellEnd"/>
            <w:r>
              <w:rPr>
                <w:sz w:val="24"/>
              </w:rPr>
              <w:t>.</w:t>
            </w:r>
            <w:r w:rsidRPr="009D5C07">
              <w:rPr>
                <w:sz w:val="24"/>
              </w:rPr>
              <w:t xml:space="preserve"> </w:t>
            </w:r>
          </w:p>
        </w:tc>
      </w:tr>
    </w:tbl>
    <w:p w14:paraId="4770A56E" w14:textId="4DE4015A" w:rsidR="00BD7DD3" w:rsidRDefault="00BD7DD3" w:rsidP="00EB2670"/>
    <w:p w14:paraId="3F14C9CA" w14:textId="4D9DFCA4" w:rsidR="00BD7DD3" w:rsidRDefault="00BD7DD3" w:rsidP="00EB2670"/>
    <w:p w14:paraId="40F20269" w14:textId="77777777" w:rsidR="00BD7DD3" w:rsidRDefault="00BD7DD3" w:rsidP="00EB2670"/>
    <w:p w14:paraId="56B1E6B2" w14:textId="1E2465C0" w:rsidR="00BD7DD3" w:rsidRPr="00042CC1" w:rsidRDefault="00BD7DD3" w:rsidP="00E25849">
      <w:pPr>
        <w:pStyle w:val="Titolo4"/>
      </w:pPr>
      <w:r>
        <w:t xml:space="preserve">Mobile Client, </w:t>
      </w:r>
      <w:proofErr w:type="spellStart"/>
      <w:r>
        <w:t>UnlockCar</w:t>
      </w:r>
      <w:proofErr w:type="spellEnd"/>
      <w:r>
        <w:t xml:space="preserve"> Controller </w:t>
      </w:r>
    </w:p>
    <w:tbl>
      <w:tblPr>
        <w:tblStyle w:val="Grigliatabella"/>
        <w:tblW w:w="0" w:type="auto"/>
        <w:jc w:val="center"/>
        <w:tblLook w:val="04A0" w:firstRow="1" w:lastRow="0" w:firstColumn="1" w:lastColumn="0" w:noHBand="0" w:noVBand="1"/>
      </w:tblPr>
      <w:tblGrid>
        <w:gridCol w:w="4981"/>
        <w:gridCol w:w="4981"/>
      </w:tblGrid>
      <w:tr w:rsidR="00BD7DD3" w14:paraId="5C989F78" w14:textId="77777777" w:rsidTr="001D5EEB">
        <w:trPr>
          <w:jc w:val="center"/>
        </w:trPr>
        <w:tc>
          <w:tcPr>
            <w:tcW w:w="9962" w:type="dxa"/>
            <w:gridSpan w:val="2"/>
          </w:tcPr>
          <w:p w14:paraId="01EC2D75" w14:textId="31A7C847" w:rsidR="00BD7DD3" w:rsidRDefault="00D50843" w:rsidP="001D5EEB">
            <w:pPr>
              <w:jc w:val="center"/>
            </w:pPr>
            <w:r>
              <w:t>“Unlock</w:t>
            </w:r>
            <w:r w:rsidR="00BD7DD3">
              <w:t xml:space="preserve"> Car</w:t>
            </w:r>
            <w:proofErr w:type="gramStart"/>
            <w:r w:rsidR="00BD7DD3">
              <w:t>” :</w:t>
            </w:r>
            <w:proofErr w:type="gramEnd"/>
            <w:r w:rsidR="00BD7DD3">
              <w:t xml:space="preserve"> </w:t>
            </w:r>
            <w:r w:rsidR="007B260A">
              <w:t>GET(“/secured/area/unlock/{</w:t>
            </w:r>
            <w:proofErr w:type="spellStart"/>
            <w:r w:rsidR="007B260A">
              <w:t>GpsPosition</w:t>
            </w:r>
            <w:proofErr w:type="spellEnd"/>
            <w:r w:rsidR="007B260A">
              <w:t>}</w:t>
            </w:r>
            <w:r w:rsidR="00BD7DD3">
              <w:t>?token=…”)</w:t>
            </w:r>
          </w:p>
        </w:tc>
      </w:tr>
      <w:tr w:rsidR="00BD7DD3" w:rsidRPr="00AB2FBB" w14:paraId="399B9130" w14:textId="77777777" w:rsidTr="001D5EEB">
        <w:tblPrEx>
          <w:jc w:val="left"/>
        </w:tblPrEx>
        <w:tc>
          <w:tcPr>
            <w:tcW w:w="4981" w:type="dxa"/>
          </w:tcPr>
          <w:p w14:paraId="662AA0C0" w14:textId="77777777" w:rsidR="00BD7DD3" w:rsidRPr="00AB2FBB" w:rsidRDefault="00BD7DD3" w:rsidP="001D5EEB">
            <w:pPr>
              <w:rPr>
                <w:i/>
              </w:rPr>
            </w:pPr>
            <w:r>
              <w:rPr>
                <w:i/>
              </w:rPr>
              <w:t>Input</w:t>
            </w:r>
          </w:p>
        </w:tc>
        <w:tc>
          <w:tcPr>
            <w:tcW w:w="4981" w:type="dxa"/>
          </w:tcPr>
          <w:p w14:paraId="0C65D4A6" w14:textId="77777777" w:rsidR="00BD7DD3" w:rsidRPr="00AB2FBB" w:rsidRDefault="00BD7DD3" w:rsidP="001D5EEB">
            <w:pPr>
              <w:rPr>
                <w:i/>
              </w:rPr>
            </w:pPr>
            <w:r>
              <w:rPr>
                <w:i/>
              </w:rPr>
              <w:t>Effect</w:t>
            </w:r>
          </w:p>
        </w:tc>
      </w:tr>
      <w:tr w:rsidR="00BD7DD3" w14:paraId="5C67E0A9" w14:textId="77777777" w:rsidTr="001D5EEB">
        <w:tblPrEx>
          <w:jc w:val="left"/>
        </w:tblPrEx>
        <w:tc>
          <w:tcPr>
            <w:tcW w:w="4981" w:type="dxa"/>
          </w:tcPr>
          <w:p w14:paraId="201DB0B6" w14:textId="77777777" w:rsidR="00BD7DD3" w:rsidRDefault="00BD7DD3" w:rsidP="001D5EEB">
            <w:r>
              <w:rPr>
                <w:sz w:val="24"/>
              </w:rPr>
              <w:t>Invalid a</w:t>
            </w:r>
            <w:r w:rsidRPr="00752B2D">
              <w:rPr>
                <w:sz w:val="24"/>
              </w:rPr>
              <w:t>rguments</w:t>
            </w:r>
          </w:p>
        </w:tc>
        <w:tc>
          <w:tcPr>
            <w:tcW w:w="4981" w:type="dxa"/>
          </w:tcPr>
          <w:p w14:paraId="2E10FA87" w14:textId="77777777" w:rsidR="00BD7DD3" w:rsidRDefault="00BD7DD3" w:rsidP="001D5EEB">
            <w:r>
              <w:rPr>
                <w:sz w:val="24"/>
              </w:rPr>
              <w:t>An answer with the 404 Not Found HTTP error code is forwarded from the Controller to the client.</w:t>
            </w:r>
          </w:p>
        </w:tc>
      </w:tr>
      <w:tr w:rsidR="00BD7DD3" w:rsidRPr="009D5C07" w14:paraId="231D4D30" w14:textId="77777777" w:rsidTr="001D5EEB">
        <w:tblPrEx>
          <w:jc w:val="left"/>
        </w:tblPrEx>
        <w:tc>
          <w:tcPr>
            <w:tcW w:w="4981" w:type="dxa"/>
          </w:tcPr>
          <w:p w14:paraId="1822A883" w14:textId="77777777" w:rsidR="00BD7DD3" w:rsidRPr="00752B2D" w:rsidRDefault="00BD7DD3" w:rsidP="001D5EEB">
            <w:pPr>
              <w:rPr>
                <w:sz w:val="24"/>
              </w:rPr>
            </w:pPr>
            <w:r>
              <w:rPr>
                <w:sz w:val="24"/>
              </w:rPr>
              <w:t>Valid arguments</w:t>
            </w:r>
          </w:p>
        </w:tc>
        <w:tc>
          <w:tcPr>
            <w:tcW w:w="4981" w:type="dxa"/>
          </w:tcPr>
          <w:p w14:paraId="04A75966" w14:textId="1771A9F1" w:rsidR="00BD7DD3" w:rsidRPr="009D5C07" w:rsidRDefault="00D13805" w:rsidP="00D13805">
            <w:pPr>
              <w:rPr>
                <w:sz w:val="24"/>
              </w:rPr>
            </w:pPr>
            <w:r>
              <w:rPr>
                <w:sz w:val="24"/>
              </w:rPr>
              <w:t xml:space="preserve">In the body of the request sent by the Mobile Client is attached the </w:t>
            </w:r>
            <w:proofErr w:type="spellStart"/>
            <w:r>
              <w:rPr>
                <w:sz w:val="24"/>
              </w:rPr>
              <w:t>ReservationPOJO</w:t>
            </w:r>
            <w:proofErr w:type="spellEnd"/>
            <w:r>
              <w:rPr>
                <w:sz w:val="24"/>
              </w:rPr>
              <w:t xml:space="preserve">. </w:t>
            </w:r>
            <w:r w:rsidR="00BD7DD3" w:rsidRPr="009D5C07">
              <w:rPr>
                <w:sz w:val="24"/>
              </w:rPr>
              <w:t>The Controller sends an answer with</w:t>
            </w:r>
            <w:r w:rsidR="00BD7DD3">
              <w:rPr>
                <w:sz w:val="24"/>
              </w:rPr>
              <w:t xml:space="preserve"> a 200 OK HTTP code. </w:t>
            </w:r>
            <w:r>
              <w:rPr>
                <w:sz w:val="24"/>
              </w:rPr>
              <w:t>The Server will then contact the Car Client to unlock its doors.</w:t>
            </w:r>
          </w:p>
        </w:tc>
      </w:tr>
    </w:tbl>
    <w:p w14:paraId="06A3E141" w14:textId="28377266" w:rsidR="00BD7DD3" w:rsidRDefault="00BD7DD3" w:rsidP="00EB2670"/>
    <w:p w14:paraId="06A51AAB" w14:textId="5068003F" w:rsidR="00D50843" w:rsidRPr="00042CC1" w:rsidRDefault="00D50843" w:rsidP="00E25849">
      <w:pPr>
        <w:pStyle w:val="Titolo4"/>
      </w:pPr>
      <w:r>
        <w:t xml:space="preserve">Car Client, </w:t>
      </w:r>
      <w:proofErr w:type="spellStart"/>
      <w:r>
        <w:t>EndRide</w:t>
      </w:r>
      <w:proofErr w:type="spellEnd"/>
      <w:r>
        <w:t xml:space="preserve"> Controller </w:t>
      </w:r>
    </w:p>
    <w:tbl>
      <w:tblPr>
        <w:tblStyle w:val="Grigliatabella"/>
        <w:tblW w:w="0" w:type="auto"/>
        <w:jc w:val="center"/>
        <w:tblLook w:val="04A0" w:firstRow="1" w:lastRow="0" w:firstColumn="1" w:lastColumn="0" w:noHBand="0" w:noVBand="1"/>
      </w:tblPr>
      <w:tblGrid>
        <w:gridCol w:w="4981"/>
        <w:gridCol w:w="4981"/>
      </w:tblGrid>
      <w:tr w:rsidR="00D50843" w14:paraId="2872048F" w14:textId="77777777" w:rsidTr="001D5EEB">
        <w:trPr>
          <w:jc w:val="center"/>
        </w:trPr>
        <w:tc>
          <w:tcPr>
            <w:tcW w:w="9962" w:type="dxa"/>
            <w:gridSpan w:val="2"/>
          </w:tcPr>
          <w:p w14:paraId="06FCB9D6" w14:textId="04449F8E" w:rsidR="00D50843" w:rsidRDefault="00D50843" w:rsidP="00D50843">
            <w:pPr>
              <w:jc w:val="center"/>
            </w:pPr>
            <w:r>
              <w:t>“End Ride</w:t>
            </w:r>
            <w:proofErr w:type="gramStart"/>
            <w:r>
              <w:t>” :</w:t>
            </w:r>
            <w:proofErr w:type="gramEnd"/>
            <w:r>
              <w:t xml:space="preserve"> PUT(“/unsecured-cars/{</w:t>
            </w:r>
            <w:proofErr w:type="spellStart"/>
            <w:r>
              <w:t>carId</w:t>
            </w:r>
            <w:proofErr w:type="spellEnd"/>
            <w:r>
              <w:t>}/</w:t>
            </w:r>
            <w:proofErr w:type="spellStart"/>
            <w:r>
              <w:t>end”,body</w:t>
            </w:r>
            <w:proofErr w:type="spellEnd"/>
            <w:r>
              <w:t>(</w:t>
            </w:r>
            <w:proofErr w:type="spellStart"/>
            <w:r>
              <w:t>GPSCoordinates</w:t>
            </w:r>
            <w:proofErr w:type="spellEnd"/>
            <w:r>
              <w:t>=…”)</w:t>
            </w:r>
          </w:p>
        </w:tc>
      </w:tr>
      <w:tr w:rsidR="00D50843" w:rsidRPr="00AB2FBB" w14:paraId="4F2E1AAD" w14:textId="77777777" w:rsidTr="001D5EEB">
        <w:tblPrEx>
          <w:jc w:val="left"/>
        </w:tblPrEx>
        <w:tc>
          <w:tcPr>
            <w:tcW w:w="4981" w:type="dxa"/>
          </w:tcPr>
          <w:p w14:paraId="3925B62B" w14:textId="77777777" w:rsidR="00D50843" w:rsidRPr="00AB2FBB" w:rsidRDefault="00D50843" w:rsidP="001D5EEB">
            <w:pPr>
              <w:rPr>
                <w:i/>
              </w:rPr>
            </w:pPr>
            <w:r>
              <w:rPr>
                <w:i/>
              </w:rPr>
              <w:t>Input</w:t>
            </w:r>
          </w:p>
        </w:tc>
        <w:tc>
          <w:tcPr>
            <w:tcW w:w="4981" w:type="dxa"/>
          </w:tcPr>
          <w:p w14:paraId="76CA6FC0" w14:textId="77777777" w:rsidR="00D50843" w:rsidRPr="00AB2FBB" w:rsidRDefault="00D50843" w:rsidP="001D5EEB">
            <w:pPr>
              <w:rPr>
                <w:i/>
              </w:rPr>
            </w:pPr>
            <w:r>
              <w:rPr>
                <w:i/>
              </w:rPr>
              <w:t>Effect</w:t>
            </w:r>
          </w:p>
        </w:tc>
      </w:tr>
      <w:tr w:rsidR="00D50843" w14:paraId="0F1660D0" w14:textId="77777777" w:rsidTr="001D5EEB">
        <w:tblPrEx>
          <w:jc w:val="left"/>
        </w:tblPrEx>
        <w:tc>
          <w:tcPr>
            <w:tcW w:w="4981" w:type="dxa"/>
          </w:tcPr>
          <w:p w14:paraId="36C2377D" w14:textId="77777777" w:rsidR="00D50843" w:rsidRDefault="00D50843" w:rsidP="001D5EEB">
            <w:r>
              <w:rPr>
                <w:sz w:val="24"/>
              </w:rPr>
              <w:t>Invalid a</w:t>
            </w:r>
            <w:r w:rsidRPr="00752B2D">
              <w:rPr>
                <w:sz w:val="24"/>
              </w:rPr>
              <w:t>rguments</w:t>
            </w:r>
          </w:p>
        </w:tc>
        <w:tc>
          <w:tcPr>
            <w:tcW w:w="4981" w:type="dxa"/>
          </w:tcPr>
          <w:p w14:paraId="53D78BAD" w14:textId="77777777" w:rsidR="00D50843" w:rsidRDefault="00D50843" w:rsidP="001D5EEB">
            <w:r>
              <w:rPr>
                <w:sz w:val="24"/>
              </w:rPr>
              <w:t>An answer with the 404 Not Found HTTP error code is forwarded from the Controller to the client.</w:t>
            </w:r>
          </w:p>
        </w:tc>
      </w:tr>
      <w:tr w:rsidR="00D50843" w:rsidRPr="009D5C07" w14:paraId="62078170" w14:textId="77777777" w:rsidTr="001D5EEB">
        <w:tblPrEx>
          <w:jc w:val="left"/>
        </w:tblPrEx>
        <w:tc>
          <w:tcPr>
            <w:tcW w:w="4981" w:type="dxa"/>
          </w:tcPr>
          <w:p w14:paraId="688CD3CB" w14:textId="77777777" w:rsidR="00D50843" w:rsidRPr="00752B2D" w:rsidRDefault="00D50843" w:rsidP="001D5EEB">
            <w:pPr>
              <w:rPr>
                <w:sz w:val="24"/>
              </w:rPr>
            </w:pPr>
            <w:r>
              <w:rPr>
                <w:sz w:val="24"/>
              </w:rPr>
              <w:t>Valid arguments</w:t>
            </w:r>
          </w:p>
        </w:tc>
        <w:tc>
          <w:tcPr>
            <w:tcW w:w="4981" w:type="dxa"/>
          </w:tcPr>
          <w:p w14:paraId="7DA5F07A" w14:textId="62B6E18C" w:rsidR="00D50843" w:rsidRPr="009D5C07" w:rsidRDefault="00D50843" w:rsidP="00D50843">
            <w:pPr>
              <w:rPr>
                <w:sz w:val="24"/>
              </w:rPr>
            </w:pPr>
            <w:r w:rsidRPr="009D5C07">
              <w:rPr>
                <w:sz w:val="24"/>
              </w:rPr>
              <w:t>The Controller sends an answer with</w:t>
            </w:r>
            <w:r>
              <w:rPr>
                <w:sz w:val="24"/>
              </w:rPr>
              <w:t xml:space="preserve"> a 200 OK HTTP code. No further data is attached to the answer.</w:t>
            </w:r>
            <w:r w:rsidRPr="009D5C07">
              <w:rPr>
                <w:sz w:val="24"/>
              </w:rPr>
              <w:t xml:space="preserve"> </w:t>
            </w:r>
          </w:p>
        </w:tc>
      </w:tr>
    </w:tbl>
    <w:p w14:paraId="722C7C08" w14:textId="138C4374" w:rsidR="00D50843" w:rsidRDefault="00D50843" w:rsidP="00EB2670"/>
    <w:p w14:paraId="4FF0181B" w14:textId="407F7DE9" w:rsidR="00D50843" w:rsidRPr="00042CC1" w:rsidRDefault="00D50843" w:rsidP="00E25849">
      <w:pPr>
        <w:pStyle w:val="Titolo4"/>
      </w:pPr>
      <w:r>
        <w:t xml:space="preserve">Car Client, </w:t>
      </w:r>
      <w:proofErr w:type="spellStart"/>
      <w:r>
        <w:t>MajorDamage</w:t>
      </w:r>
      <w:proofErr w:type="spellEnd"/>
      <w:r>
        <w:t xml:space="preserve"> Controller </w:t>
      </w:r>
    </w:p>
    <w:tbl>
      <w:tblPr>
        <w:tblStyle w:val="Grigliatabella"/>
        <w:tblW w:w="0" w:type="auto"/>
        <w:jc w:val="center"/>
        <w:tblLook w:val="04A0" w:firstRow="1" w:lastRow="0" w:firstColumn="1" w:lastColumn="0" w:noHBand="0" w:noVBand="1"/>
      </w:tblPr>
      <w:tblGrid>
        <w:gridCol w:w="4981"/>
        <w:gridCol w:w="4981"/>
      </w:tblGrid>
      <w:tr w:rsidR="00D50843" w14:paraId="60D4EBB7" w14:textId="77777777" w:rsidTr="001D5EEB">
        <w:trPr>
          <w:jc w:val="center"/>
        </w:trPr>
        <w:tc>
          <w:tcPr>
            <w:tcW w:w="9962" w:type="dxa"/>
            <w:gridSpan w:val="2"/>
          </w:tcPr>
          <w:p w14:paraId="48D9A67D" w14:textId="63FD4069" w:rsidR="00D50843" w:rsidRDefault="00D50843" w:rsidP="00D50843">
            <w:pPr>
              <w:jc w:val="center"/>
            </w:pPr>
            <w:r>
              <w:t>“Report Damage</w:t>
            </w:r>
            <w:proofErr w:type="gramStart"/>
            <w:r>
              <w:t>” :</w:t>
            </w:r>
            <w:proofErr w:type="gramEnd"/>
            <w:r>
              <w:t xml:space="preserve"> POST(“/unsecured-cars/{carId}/majordamage”,body(timestamp=…,description=…”)</w:t>
            </w:r>
          </w:p>
        </w:tc>
      </w:tr>
      <w:tr w:rsidR="00D50843" w:rsidRPr="00AB2FBB" w14:paraId="4E4F12C3" w14:textId="77777777" w:rsidTr="001D5EEB">
        <w:tblPrEx>
          <w:jc w:val="left"/>
        </w:tblPrEx>
        <w:tc>
          <w:tcPr>
            <w:tcW w:w="4981" w:type="dxa"/>
          </w:tcPr>
          <w:p w14:paraId="6363B14E" w14:textId="77777777" w:rsidR="00D50843" w:rsidRPr="00AB2FBB" w:rsidRDefault="00D50843" w:rsidP="001D5EEB">
            <w:pPr>
              <w:rPr>
                <w:i/>
              </w:rPr>
            </w:pPr>
            <w:r>
              <w:rPr>
                <w:i/>
              </w:rPr>
              <w:t>Input</w:t>
            </w:r>
          </w:p>
        </w:tc>
        <w:tc>
          <w:tcPr>
            <w:tcW w:w="4981" w:type="dxa"/>
          </w:tcPr>
          <w:p w14:paraId="0295F7C6" w14:textId="77777777" w:rsidR="00D50843" w:rsidRPr="00AB2FBB" w:rsidRDefault="00D50843" w:rsidP="001D5EEB">
            <w:pPr>
              <w:rPr>
                <w:i/>
              </w:rPr>
            </w:pPr>
            <w:r>
              <w:rPr>
                <w:i/>
              </w:rPr>
              <w:t>Effect</w:t>
            </w:r>
          </w:p>
        </w:tc>
      </w:tr>
      <w:tr w:rsidR="00D50843" w14:paraId="011C8340" w14:textId="77777777" w:rsidTr="001D5EEB">
        <w:tblPrEx>
          <w:jc w:val="left"/>
        </w:tblPrEx>
        <w:tc>
          <w:tcPr>
            <w:tcW w:w="4981" w:type="dxa"/>
          </w:tcPr>
          <w:p w14:paraId="4A8FA6A5" w14:textId="77777777" w:rsidR="00D50843" w:rsidRDefault="00D50843" w:rsidP="001D5EEB">
            <w:r>
              <w:rPr>
                <w:sz w:val="24"/>
              </w:rPr>
              <w:t>Invalid a</w:t>
            </w:r>
            <w:r w:rsidRPr="00752B2D">
              <w:rPr>
                <w:sz w:val="24"/>
              </w:rPr>
              <w:t>rguments</w:t>
            </w:r>
          </w:p>
        </w:tc>
        <w:tc>
          <w:tcPr>
            <w:tcW w:w="4981" w:type="dxa"/>
          </w:tcPr>
          <w:p w14:paraId="03F8F6B0" w14:textId="77777777" w:rsidR="00D50843" w:rsidRDefault="00D50843" w:rsidP="001D5EEB">
            <w:r>
              <w:rPr>
                <w:sz w:val="24"/>
              </w:rPr>
              <w:t>An answer with the 404 Not Found HTTP error code is forwarded from the Controller to the client.</w:t>
            </w:r>
          </w:p>
        </w:tc>
      </w:tr>
      <w:tr w:rsidR="00D50843" w:rsidRPr="009D5C07" w14:paraId="17A6DE65" w14:textId="77777777" w:rsidTr="001D5EEB">
        <w:tblPrEx>
          <w:jc w:val="left"/>
        </w:tblPrEx>
        <w:tc>
          <w:tcPr>
            <w:tcW w:w="4981" w:type="dxa"/>
          </w:tcPr>
          <w:p w14:paraId="3DE3E267" w14:textId="77777777" w:rsidR="00D50843" w:rsidRPr="00752B2D" w:rsidRDefault="00D50843" w:rsidP="001D5EEB">
            <w:pPr>
              <w:rPr>
                <w:sz w:val="24"/>
              </w:rPr>
            </w:pPr>
            <w:r>
              <w:rPr>
                <w:sz w:val="24"/>
              </w:rPr>
              <w:t>Valid arguments</w:t>
            </w:r>
          </w:p>
        </w:tc>
        <w:tc>
          <w:tcPr>
            <w:tcW w:w="4981" w:type="dxa"/>
          </w:tcPr>
          <w:p w14:paraId="6A714D14" w14:textId="77777777" w:rsidR="00D50843" w:rsidRPr="009D5C07" w:rsidRDefault="00D50843" w:rsidP="001D5EEB">
            <w:pPr>
              <w:rPr>
                <w:sz w:val="24"/>
              </w:rPr>
            </w:pPr>
            <w:r w:rsidRPr="009D5C07">
              <w:rPr>
                <w:sz w:val="24"/>
              </w:rPr>
              <w:t>The Controller sends an answer with</w:t>
            </w:r>
            <w:r>
              <w:rPr>
                <w:sz w:val="24"/>
              </w:rPr>
              <w:t xml:space="preserve"> a 200 OK HTTP code. No further data is attached to the answer.</w:t>
            </w:r>
            <w:r w:rsidRPr="009D5C07">
              <w:rPr>
                <w:sz w:val="24"/>
              </w:rPr>
              <w:t xml:space="preserve"> </w:t>
            </w:r>
          </w:p>
        </w:tc>
      </w:tr>
    </w:tbl>
    <w:p w14:paraId="070483EC" w14:textId="619F5F31" w:rsidR="00D50843" w:rsidRDefault="00D50843" w:rsidP="00EB2670"/>
    <w:p w14:paraId="7CA27077" w14:textId="73CCDC31" w:rsidR="00D50843" w:rsidRPr="00042CC1" w:rsidRDefault="00D50843" w:rsidP="00E25849">
      <w:pPr>
        <w:pStyle w:val="Titolo4"/>
      </w:pPr>
      <w:r>
        <w:t xml:space="preserve">Car Client, </w:t>
      </w:r>
      <w:proofErr w:type="spellStart"/>
      <w:r>
        <w:t>StartDrive</w:t>
      </w:r>
      <w:proofErr w:type="spellEnd"/>
      <w:r>
        <w:t xml:space="preserve"> Controller </w:t>
      </w:r>
    </w:p>
    <w:tbl>
      <w:tblPr>
        <w:tblStyle w:val="Grigliatabella"/>
        <w:tblW w:w="0" w:type="auto"/>
        <w:jc w:val="center"/>
        <w:tblLook w:val="04A0" w:firstRow="1" w:lastRow="0" w:firstColumn="1" w:lastColumn="0" w:noHBand="0" w:noVBand="1"/>
      </w:tblPr>
      <w:tblGrid>
        <w:gridCol w:w="4981"/>
        <w:gridCol w:w="4981"/>
      </w:tblGrid>
      <w:tr w:rsidR="00D50843" w14:paraId="5EAD81BA" w14:textId="77777777" w:rsidTr="001D5EEB">
        <w:trPr>
          <w:jc w:val="center"/>
        </w:trPr>
        <w:tc>
          <w:tcPr>
            <w:tcW w:w="9962" w:type="dxa"/>
            <w:gridSpan w:val="2"/>
          </w:tcPr>
          <w:p w14:paraId="7EC174DF" w14:textId="779660CB" w:rsidR="00D50843" w:rsidRDefault="00D50843" w:rsidP="00D50843">
            <w:pPr>
              <w:jc w:val="center"/>
            </w:pPr>
            <w:r>
              <w:t>“Start Drive</w:t>
            </w:r>
            <w:proofErr w:type="gramStart"/>
            <w:r>
              <w:t>” :</w:t>
            </w:r>
            <w:proofErr w:type="gramEnd"/>
            <w:r>
              <w:t xml:space="preserve"> POST(“/unsecured-cars/{</w:t>
            </w:r>
            <w:proofErr w:type="spellStart"/>
            <w:r>
              <w:t>carId</w:t>
            </w:r>
            <w:proofErr w:type="spellEnd"/>
            <w:r>
              <w:t>}/</w:t>
            </w:r>
            <w:proofErr w:type="spellStart"/>
            <w:r>
              <w:t>start”,body</w:t>
            </w:r>
            <w:proofErr w:type="spellEnd"/>
            <w:r>
              <w:t>(timestamp=…)</w:t>
            </w:r>
          </w:p>
        </w:tc>
      </w:tr>
      <w:tr w:rsidR="00D50843" w:rsidRPr="00AB2FBB" w14:paraId="02670512" w14:textId="77777777" w:rsidTr="001D5EEB">
        <w:tblPrEx>
          <w:jc w:val="left"/>
        </w:tblPrEx>
        <w:tc>
          <w:tcPr>
            <w:tcW w:w="4981" w:type="dxa"/>
          </w:tcPr>
          <w:p w14:paraId="41569A02" w14:textId="77777777" w:rsidR="00D50843" w:rsidRPr="00AB2FBB" w:rsidRDefault="00D50843" w:rsidP="001D5EEB">
            <w:pPr>
              <w:rPr>
                <w:i/>
              </w:rPr>
            </w:pPr>
            <w:r>
              <w:rPr>
                <w:i/>
              </w:rPr>
              <w:t>Input</w:t>
            </w:r>
          </w:p>
        </w:tc>
        <w:tc>
          <w:tcPr>
            <w:tcW w:w="4981" w:type="dxa"/>
          </w:tcPr>
          <w:p w14:paraId="325F059C" w14:textId="77777777" w:rsidR="00D50843" w:rsidRPr="00AB2FBB" w:rsidRDefault="00D50843" w:rsidP="001D5EEB">
            <w:pPr>
              <w:rPr>
                <w:i/>
              </w:rPr>
            </w:pPr>
            <w:r>
              <w:rPr>
                <w:i/>
              </w:rPr>
              <w:t>Effect</w:t>
            </w:r>
          </w:p>
        </w:tc>
      </w:tr>
      <w:tr w:rsidR="00D50843" w14:paraId="6884F2B9" w14:textId="77777777" w:rsidTr="001D5EEB">
        <w:tblPrEx>
          <w:jc w:val="left"/>
        </w:tblPrEx>
        <w:tc>
          <w:tcPr>
            <w:tcW w:w="4981" w:type="dxa"/>
          </w:tcPr>
          <w:p w14:paraId="453A3D62" w14:textId="77777777" w:rsidR="00D50843" w:rsidRDefault="00D50843" w:rsidP="001D5EEB">
            <w:r>
              <w:rPr>
                <w:sz w:val="24"/>
              </w:rPr>
              <w:lastRenderedPageBreak/>
              <w:t>Invalid a</w:t>
            </w:r>
            <w:r w:rsidRPr="00752B2D">
              <w:rPr>
                <w:sz w:val="24"/>
              </w:rPr>
              <w:t>rguments</w:t>
            </w:r>
          </w:p>
        </w:tc>
        <w:tc>
          <w:tcPr>
            <w:tcW w:w="4981" w:type="dxa"/>
          </w:tcPr>
          <w:p w14:paraId="6651BB22" w14:textId="77777777" w:rsidR="00D50843" w:rsidRDefault="00D50843" w:rsidP="001D5EEB">
            <w:r>
              <w:rPr>
                <w:sz w:val="24"/>
              </w:rPr>
              <w:t>An answer with the 404 Not Found HTTP error code is forwarded from the Controller to the client.</w:t>
            </w:r>
          </w:p>
        </w:tc>
      </w:tr>
      <w:tr w:rsidR="00D50843" w:rsidRPr="009D5C07" w14:paraId="1BD83902" w14:textId="77777777" w:rsidTr="001D5EEB">
        <w:tblPrEx>
          <w:jc w:val="left"/>
        </w:tblPrEx>
        <w:tc>
          <w:tcPr>
            <w:tcW w:w="4981" w:type="dxa"/>
          </w:tcPr>
          <w:p w14:paraId="4F608836" w14:textId="77777777" w:rsidR="00D50843" w:rsidRPr="00752B2D" w:rsidRDefault="00D50843" w:rsidP="001D5EEB">
            <w:pPr>
              <w:rPr>
                <w:sz w:val="24"/>
              </w:rPr>
            </w:pPr>
            <w:r>
              <w:rPr>
                <w:sz w:val="24"/>
              </w:rPr>
              <w:t>Valid arguments</w:t>
            </w:r>
          </w:p>
        </w:tc>
        <w:tc>
          <w:tcPr>
            <w:tcW w:w="4981" w:type="dxa"/>
          </w:tcPr>
          <w:p w14:paraId="455653C3" w14:textId="77777777" w:rsidR="00D50843" w:rsidRPr="009D5C07" w:rsidRDefault="00D50843" w:rsidP="001D5EEB">
            <w:pPr>
              <w:rPr>
                <w:sz w:val="24"/>
              </w:rPr>
            </w:pPr>
            <w:r w:rsidRPr="009D5C07">
              <w:rPr>
                <w:sz w:val="24"/>
              </w:rPr>
              <w:t>The Controller sends an answer with</w:t>
            </w:r>
            <w:r>
              <w:rPr>
                <w:sz w:val="24"/>
              </w:rPr>
              <w:t xml:space="preserve"> a 200 OK HTTP code. No further data is attached to the answer.</w:t>
            </w:r>
            <w:r w:rsidRPr="009D5C07">
              <w:rPr>
                <w:sz w:val="24"/>
              </w:rPr>
              <w:t xml:space="preserve"> </w:t>
            </w:r>
          </w:p>
        </w:tc>
      </w:tr>
    </w:tbl>
    <w:p w14:paraId="32EC89F1" w14:textId="5CBDECC8" w:rsidR="001D5EEB" w:rsidRDefault="001D5EEB" w:rsidP="00EB2670"/>
    <w:p w14:paraId="7D31965C" w14:textId="77777777" w:rsidR="001D5EEB" w:rsidRDefault="001D5EEB">
      <w:r>
        <w:br w:type="page"/>
      </w:r>
    </w:p>
    <w:p w14:paraId="67FC40E6" w14:textId="0E2F4EA4" w:rsidR="001D5EEB" w:rsidRPr="00412E58" w:rsidRDefault="001D5EEB" w:rsidP="001D5EEB">
      <w:pPr>
        <w:rPr>
          <w:rStyle w:val="Titolodellibro"/>
          <w:i w:val="0"/>
          <w:sz w:val="32"/>
        </w:rPr>
      </w:pPr>
      <w:r w:rsidRPr="00412E58">
        <w:rPr>
          <w:rStyle w:val="Titolodellibro"/>
          <w:i w:val="0"/>
          <w:sz w:val="32"/>
        </w:rPr>
        <w:lastRenderedPageBreak/>
        <w:t xml:space="preserve">Chapter </w:t>
      </w:r>
      <w:r>
        <w:rPr>
          <w:rStyle w:val="Titolodellibro"/>
          <w:i w:val="0"/>
          <w:sz w:val="32"/>
        </w:rPr>
        <w:t>4</w:t>
      </w:r>
    </w:p>
    <w:p w14:paraId="5352B848" w14:textId="77777777" w:rsidR="001D5EEB" w:rsidRPr="00F709FA" w:rsidRDefault="001D5EEB" w:rsidP="001D5EEB">
      <w:pPr>
        <w:pStyle w:val="Titolo"/>
        <w:jc w:val="left"/>
        <w:rPr>
          <w:rStyle w:val="Titolodellibro"/>
          <w:i w:val="0"/>
          <w:sz w:val="28"/>
        </w:rPr>
      </w:pPr>
    </w:p>
    <w:p w14:paraId="277489B5" w14:textId="16081BDB" w:rsidR="001D5EEB" w:rsidRPr="00F709FA" w:rsidRDefault="001D5EEB" w:rsidP="001D5EEB">
      <w:pPr>
        <w:pStyle w:val="Titolo"/>
        <w:jc w:val="left"/>
        <w:rPr>
          <w:b/>
        </w:rPr>
      </w:pPr>
      <w:r>
        <w:rPr>
          <w:b/>
        </w:rPr>
        <w:t>Tools Required</w:t>
      </w:r>
    </w:p>
    <w:p w14:paraId="3CD3BFA4" w14:textId="77777777" w:rsidR="001D5EEB" w:rsidRPr="00D76EB6" w:rsidRDefault="001D5EEB" w:rsidP="001D5EEB"/>
    <w:p w14:paraId="226BDD15" w14:textId="77777777" w:rsidR="001D5EEB" w:rsidRPr="00D76EB6" w:rsidRDefault="001D5EEB" w:rsidP="001D5EEB">
      <w:pPr>
        <w:pStyle w:val="Paragrafoelenco"/>
        <w:keepNext/>
        <w:keepLines/>
        <w:numPr>
          <w:ilvl w:val="0"/>
          <w:numId w:val="13"/>
        </w:numPr>
        <w:spacing w:before="240" w:after="0"/>
        <w:contextualSpacing w:val="0"/>
        <w:jc w:val="center"/>
        <w:outlineLvl w:val="0"/>
        <w:rPr>
          <w:rFonts w:asciiTheme="majorHAnsi" w:eastAsiaTheme="majorEastAsia" w:hAnsiTheme="majorHAnsi" w:cstheme="majorBidi"/>
          <w:vanish/>
          <w:color w:val="000000" w:themeColor="text1"/>
          <w:sz w:val="32"/>
          <w:szCs w:val="32"/>
        </w:rPr>
      </w:pPr>
      <w:bookmarkStart w:id="32" w:name="_Toc472264930"/>
      <w:bookmarkStart w:id="33" w:name="_Toc472265277"/>
      <w:bookmarkStart w:id="34" w:name="_Toc472265805"/>
      <w:bookmarkEnd w:id="32"/>
      <w:bookmarkEnd w:id="33"/>
      <w:bookmarkEnd w:id="34"/>
    </w:p>
    <w:p w14:paraId="1F0D34B0" w14:textId="3ECDE35D" w:rsidR="001D5EEB" w:rsidRDefault="001D5EEB" w:rsidP="001D5EEB">
      <w:pPr>
        <w:pStyle w:val="Titolo2"/>
      </w:pPr>
      <w:bookmarkStart w:id="35" w:name="_Toc472265806"/>
      <w:r>
        <w:t>Tools used for testing</w:t>
      </w:r>
      <w:bookmarkEnd w:id="35"/>
    </w:p>
    <w:p w14:paraId="69B1956A" w14:textId="62191B6A" w:rsidR="00E220F1" w:rsidRDefault="00E220F1" w:rsidP="001D5EEB"/>
    <w:p w14:paraId="783DA9C4" w14:textId="0ED93EF4" w:rsidR="007B260A" w:rsidRDefault="007B260A" w:rsidP="007B260A">
      <w:r>
        <w:t xml:space="preserve">For what concerns the Unit Testing part the tools used are the </w:t>
      </w:r>
      <w:r w:rsidRPr="007B260A">
        <w:rPr>
          <w:b/>
        </w:rPr>
        <w:t>J</w:t>
      </w:r>
      <w:r>
        <w:rPr>
          <w:b/>
        </w:rPr>
        <w:t>U</w:t>
      </w:r>
      <w:r w:rsidRPr="007B260A">
        <w:rPr>
          <w:b/>
        </w:rPr>
        <w:t xml:space="preserve">nit </w:t>
      </w:r>
      <w:r>
        <w:rPr>
          <w:b/>
        </w:rPr>
        <w:t>f</w:t>
      </w:r>
      <w:r w:rsidRPr="007B260A">
        <w:rPr>
          <w:b/>
        </w:rPr>
        <w:t>ramework</w:t>
      </w:r>
      <w:r>
        <w:rPr>
          <w:b/>
        </w:rPr>
        <w:t xml:space="preserve"> </w:t>
      </w:r>
      <w:r>
        <w:t xml:space="preserve">and to adopt the testing technique called “Mock Objects” </w:t>
      </w:r>
      <w:proofErr w:type="spellStart"/>
      <w:r w:rsidRPr="007B260A">
        <w:rPr>
          <w:b/>
        </w:rPr>
        <w:t>Mockito</w:t>
      </w:r>
      <w:proofErr w:type="spellEnd"/>
      <w:r>
        <w:rPr>
          <w:b/>
        </w:rPr>
        <w:t xml:space="preserve"> </w:t>
      </w:r>
      <w:r>
        <w:t>is the other tool.</w:t>
      </w:r>
    </w:p>
    <w:p w14:paraId="3F50C685" w14:textId="51B4FB36" w:rsidR="00D13805" w:rsidRPr="00D13805" w:rsidRDefault="00D13805" w:rsidP="007B260A">
      <w:r>
        <w:t xml:space="preserve">For the Integration Testing instead, we’ll use the </w:t>
      </w:r>
      <w:proofErr w:type="spellStart"/>
      <w:r>
        <w:rPr>
          <w:b/>
        </w:rPr>
        <w:t>Arquillian</w:t>
      </w:r>
      <w:proofErr w:type="spellEnd"/>
      <w:r>
        <w:rPr>
          <w:b/>
        </w:rPr>
        <w:t xml:space="preserve"> integration testing framework. </w:t>
      </w:r>
      <w:r>
        <w:t>T</w:t>
      </w:r>
      <w:r w:rsidR="005027EA">
        <w:t xml:space="preserve">his tool runs tests against </w:t>
      </w:r>
      <w:r>
        <w:t>a Java container to check the correct behavior between a component and its surrounding execution environment.</w:t>
      </w:r>
      <w:r w:rsidR="005027EA">
        <w:t xml:space="preserve"> More specifically </w:t>
      </w:r>
      <w:proofErr w:type="spellStart"/>
      <w:r w:rsidR="005027EA">
        <w:t>Arquillian</w:t>
      </w:r>
      <w:proofErr w:type="spellEnd"/>
      <w:r w:rsidR="005027EA">
        <w:t xml:space="preserve"> will help checking if the right component is injected in a specified dependency injection.</w:t>
      </w:r>
    </w:p>
    <w:p w14:paraId="663AB141" w14:textId="791DF1A2" w:rsidR="005027EA" w:rsidRDefault="005027EA" w:rsidP="007B260A"/>
    <w:p w14:paraId="0CCBC1ED" w14:textId="77777777" w:rsidR="005027EA" w:rsidRDefault="005027EA">
      <w:r>
        <w:br w:type="page"/>
      </w:r>
    </w:p>
    <w:p w14:paraId="26EB66F3" w14:textId="37269F31" w:rsidR="005027EA" w:rsidRPr="00412E58" w:rsidRDefault="005027EA" w:rsidP="005027EA">
      <w:pPr>
        <w:rPr>
          <w:rStyle w:val="Titolodellibro"/>
          <w:i w:val="0"/>
          <w:sz w:val="32"/>
        </w:rPr>
      </w:pPr>
      <w:r w:rsidRPr="00412E58">
        <w:rPr>
          <w:rStyle w:val="Titolodellibro"/>
          <w:i w:val="0"/>
          <w:sz w:val="32"/>
        </w:rPr>
        <w:lastRenderedPageBreak/>
        <w:t xml:space="preserve">Chapter </w:t>
      </w:r>
      <w:r>
        <w:rPr>
          <w:rStyle w:val="Titolodellibro"/>
          <w:i w:val="0"/>
          <w:sz w:val="32"/>
        </w:rPr>
        <w:t>5</w:t>
      </w:r>
    </w:p>
    <w:p w14:paraId="2FD94C46" w14:textId="77777777" w:rsidR="005027EA" w:rsidRPr="00F709FA" w:rsidRDefault="005027EA" w:rsidP="005027EA">
      <w:pPr>
        <w:pStyle w:val="Titolo"/>
        <w:jc w:val="left"/>
        <w:rPr>
          <w:rStyle w:val="Titolodellibro"/>
          <w:i w:val="0"/>
          <w:sz w:val="28"/>
        </w:rPr>
      </w:pPr>
    </w:p>
    <w:p w14:paraId="3E4FE4A8" w14:textId="7144C98E" w:rsidR="005027EA" w:rsidRPr="00F709FA" w:rsidRDefault="005027EA" w:rsidP="005027EA">
      <w:pPr>
        <w:pStyle w:val="Titolo"/>
        <w:jc w:val="left"/>
        <w:rPr>
          <w:b/>
        </w:rPr>
      </w:pPr>
      <w:r>
        <w:rPr>
          <w:b/>
        </w:rPr>
        <w:t>Hours</w:t>
      </w:r>
      <w:r>
        <w:rPr>
          <w:b/>
        </w:rPr>
        <w:t xml:space="preserve"> </w:t>
      </w:r>
      <w:r>
        <w:rPr>
          <w:b/>
        </w:rPr>
        <w:t>of Work</w:t>
      </w:r>
    </w:p>
    <w:p w14:paraId="1A03E8F6" w14:textId="61EF1C61" w:rsidR="005027EA" w:rsidRDefault="005027EA" w:rsidP="005027EA"/>
    <w:p w14:paraId="5783F3CA" w14:textId="77777777" w:rsidR="00E25849" w:rsidRPr="00E25849" w:rsidRDefault="00E25849" w:rsidP="00E25849">
      <w:pPr>
        <w:pStyle w:val="Paragrafoelenco"/>
        <w:keepNext/>
        <w:keepLines/>
        <w:numPr>
          <w:ilvl w:val="0"/>
          <w:numId w:val="13"/>
        </w:numPr>
        <w:spacing w:before="240" w:after="0"/>
        <w:contextualSpacing w:val="0"/>
        <w:jc w:val="center"/>
        <w:outlineLvl w:val="0"/>
        <w:rPr>
          <w:rFonts w:asciiTheme="majorHAnsi" w:eastAsiaTheme="majorEastAsia" w:hAnsiTheme="majorHAnsi" w:cstheme="majorBidi"/>
          <w:vanish/>
          <w:color w:val="000000" w:themeColor="text1"/>
          <w:sz w:val="32"/>
          <w:szCs w:val="32"/>
        </w:rPr>
      </w:pPr>
      <w:bookmarkStart w:id="36" w:name="_Toc472265279"/>
      <w:bookmarkStart w:id="37" w:name="_Toc472265807"/>
      <w:bookmarkEnd w:id="36"/>
      <w:bookmarkEnd w:id="37"/>
    </w:p>
    <w:p w14:paraId="76C910ED" w14:textId="2F0527EC" w:rsidR="00E25849" w:rsidRDefault="00E25849" w:rsidP="00E25849">
      <w:pPr>
        <w:pStyle w:val="Titolo2"/>
      </w:pPr>
      <w:bookmarkStart w:id="38" w:name="_Toc472265808"/>
      <w:r>
        <w:t>Hours</w:t>
      </w:r>
      <w:bookmarkEnd w:id="38"/>
    </w:p>
    <w:p w14:paraId="2D209779" w14:textId="77777777" w:rsidR="00E25849" w:rsidRPr="00D76EB6" w:rsidRDefault="00E25849" w:rsidP="005027EA"/>
    <w:p w14:paraId="230CD65F" w14:textId="77777777" w:rsidR="005027EA" w:rsidRPr="00D76EB6" w:rsidRDefault="005027EA" w:rsidP="005027EA">
      <w:pPr>
        <w:pStyle w:val="Paragrafoelenco"/>
        <w:keepNext/>
        <w:keepLines/>
        <w:numPr>
          <w:ilvl w:val="0"/>
          <w:numId w:val="13"/>
        </w:numPr>
        <w:spacing w:before="240" w:after="0"/>
        <w:contextualSpacing w:val="0"/>
        <w:jc w:val="center"/>
        <w:outlineLvl w:val="0"/>
        <w:rPr>
          <w:rFonts w:asciiTheme="majorHAnsi" w:eastAsiaTheme="majorEastAsia" w:hAnsiTheme="majorHAnsi" w:cstheme="majorBidi"/>
          <w:vanish/>
          <w:color w:val="000000" w:themeColor="text1"/>
          <w:sz w:val="32"/>
          <w:szCs w:val="32"/>
        </w:rPr>
      </w:pPr>
      <w:bookmarkStart w:id="39" w:name="_Toc472264932"/>
      <w:bookmarkStart w:id="40" w:name="_Toc472265281"/>
      <w:bookmarkStart w:id="41" w:name="_Toc472265809"/>
      <w:bookmarkEnd w:id="39"/>
      <w:bookmarkEnd w:id="40"/>
      <w:bookmarkEnd w:id="41"/>
    </w:p>
    <w:p w14:paraId="6E3EC524" w14:textId="6E01FB61" w:rsidR="007B260A" w:rsidRDefault="005027EA" w:rsidP="007B260A">
      <w:r>
        <w:t xml:space="preserve">Alessandro Paglialonga was the main author of this document, he spent about 35 hours to complete it. </w:t>
      </w:r>
    </w:p>
    <w:p w14:paraId="5D15A9E7" w14:textId="2548CFCC" w:rsidR="005027EA" w:rsidRDefault="005027EA" w:rsidP="007B260A">
      <w:r>
        <w:t>Simone Perriello helped planning the drawing of this document, reviewing and redacting it with an overall contribution of 2 hours.</w:t>
      </w:r>
    </w:p>
    <w:p w14:paraId="300D2A04" w14:textId="4C15994A" w:rsidR="005027EA" w:rsidRPr="007B260A" w:rsidRDefault="005027EA" w:rsidP="007B260A">
      <w:r>
        <w:t xml:space="preserve">Enrico </w:t>
      </w:r>
      <w:proofErr w:type="spellStart"/>
      <w:r>
        <w:t>Migliorini</w:t>
      </w:r>
      <w:proofErr w:type="spellEnd"/>
      <w:r>
        <w:t xml:space="preserve"> helped planning the drawing of this document, reviewing it with an overall contribution of 1 hour.</w:t>
      </w:r>
    </w:p>
    <w:sectPr w:rsidR="005027EA" w:rsidRPr="007B260A">
      <w:footerReference w:type="default" r:id="rId17"/>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C9069" w14:textId="77777777" w:rsidR="001D1FD2" w:rsidRDefault="001D1FD2" w:rsidP="00137C26">
      <w:pPr>
        <w:spacing w:after="0" w:line="240" w:lineRule="auto"/>
      </w:pPr>
      <w:r>
        <w:separator/>
      </w:r>
    </w:p>
  </w:endnote>
  <w:endnote w:type="continuationSeparator" w:id="0">
    <w:p w14:paraId="5B36595C" w14:textId="77777777" w:rsidR="001D1FD2" w:rsidRDefault="001D1FD2" w:rsidP="0013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2980785"/>
      <w:docPartObj>
        <w:docPartGallery w:val="Page Numbers (Bottom of Page)"/>
        <w:docPartUnique/>
      </w:docPartObj>
    </w:sdtPr>
    <w:sdtContent>
      <w:p w14:paraId="34D6BBDF" w14:textId="3C0857F2" w:rsidR="001D5EEB" w:rsidRDefault="001D5EEB">
        <w:pPr>
          <w:pStyle w:val="Pidipagina"/>
          <w:jc w:val="right"/>
        </w:pPr>
        <w:r>
          <w:fldChar w:fldCharType="begin"/>
        </w:r>
        <w:r>
          <w:instrText>PAGE   \* MERGEFORMAT</w:instrText>
        </w:r>
        <w:r>
          <w:fldChar w:fldCharType="separate"/>
        </w:r>
        <w:r w:rsidR="00DF20B2" w:rsidRPr="00DF20B2">
          <w:rPr>
            <w:noProof/>
            <w:lang w:val="it-IT"/>
          </w:rPr>
          <w:t>21</w:t>
        </w:r>
        <w:r>
          <w:fldChar w:fldCharType="end"/>
        </w:r>
      </w:p>
    </w:sdtContent>
  </w:sdt>
  <w:p w14:paraId="3843045A" w14:textId="77777777" w:rsidR="001D5EEB" w:rsidRDefault="001D5EE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2E3E2" w14:textId="77777777" w:rsidR="001D1FD2" w:rsidRDefault="001D1FD2" w:rsidP="00137C26">
      <w:pPr>
        <w:spacing w:after="0" w:line="240" w:lineRule="auto"/>
      </w:pPr>
      <w:r>
        <w:separator/>
      </w:r>
    </w:p>
  </w:footnote>
  <w:footnote w:type="continuationSeparator" w:id="0">
    <w:p w14:paraId="3697BB10" w14:textId="77777777" w:rsidR="001D1FD2" w:rsidRDefault="001D1FD2" w:rsidP="00137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3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06D1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070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EC73F0"/>
    <w:multiLevelType w:val="hybridMultilevel"/>
    <w:tmpl w:val="2D269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7C324A"/>
    <w:multiLevelType w:val="hybridMultilevel"/>
    <w:tmpl w:val="00446D96"/>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5" w15:restartNumberingAfterBreak="0">
    <w:nsid w:val="14AD545D"/>
    <w:multiLevelType w:val="multilevel"/>
    <w:tmpl w:val="3264B262"/>
    <w:lvl w:ilvl="0">
      <w:start w:val="1"/>
      <w:numFmt w:val="decimal"/>
      <w:pStyle w:val="Titolo1"/>
      <w:lvlText w:val="%1"/>
      <w:lvlJc w:val="left"/>
      <w:pPr>
        <w:ind w:left="432" w:hanging="432"/>
      </w:pPr>
    </w:lvl>
    <w:lvl w:ilvl="1">
      <w:start w:val="1"/>
      <w:numFmt w:val="decimal"/>
      <w:pStyle w:val="Titolo2"/>
      <w:lvlText w:val="%1.%2"/>
      <w:lvlJc w:val="left"/>
      <w:pPr>
        <w:ind w:left="576" w:hanging="576"/>
      </w:pPr>
      <w:rPr>
        <w:b w:val="0"/>
        <w:sz w:val="28"/>
      </w:r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16A574B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205867"/>
    <w:multiLevelType w:val="hybridMultilevel"/>
    <w:tmpl w:val="3EEAF0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57312C"/>
    <w:multiLevelType w:val="multilevel"/>
    <w:tmpl w:val="A13030C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15:restartNumberingAfterBreak="0">
    <w:nsid w:val="1EDC0D5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32520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B849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7B425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3127CC"/>
    <w:multiLevelType w:val="hybridMultilevel"/>
    <w:tmpl w:val="FD3A3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65B0D0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573A85"/>
    <w:multiLevelType w:val="multilevel"/>
    <w:tmpl w:val="041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3B555FE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694C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AD6E48"/>
    <w:multiLevelType w:val="hybridMultilevel"/>
    <w:tmpl w:val="43CC5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EC74679"/>
    <w:multiLevelType w:val="multilevel"/>
    <w:tmpl w:val="A13030C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5F2A2BC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8668EB"/>
    <w:multiLevelType w:val="hybridMultilevel"/>
    <w:tmpl w:val="BFACDAF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15:restartNumberingAfterBreak="0">
    <w:nsid w:val="643768B2"/>
    <w:multiLevelType w:val="hybridMultilevel"/>
    <w:tmpl w:val="45B4A0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A6325FC"/>
    <w:multiLevelType w:val="hybridMultilevel"/>
    <w:tmpl w:val="0DBAFF5C"/>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23"/>
  </w:num>
  <w:num w:numId="3">
    <w:abstractNumId w:val="19"/>
  </w:num>
  <w:num w:numId="4">
    <w:abstractNumId w:val="8"/>
  </w:num>
  <w:num w:numId="5">
    <w:abstractNumId w:val="11"/>
  </w:num>
  <w:num w:numId="6">
    <w:abstractNumId w:val="15"/>
  </w:num>
  <w:num w:numId="7">
    <w:abstractNumId w:val="16"/>
  </w:num>
  <w:num w:numId="8">
    <w:abstractNumId w:val="20"/>
  </w:num>
  <w:num w:numId="9">
    <w:abstractNumId w:val="14"/>
  </w:num>
  <w:num w:numId="10">
    <w:abstractNumId w:val="18"/>
  </w:num>
  <w:num w:numId="11">
    <w:abstractNumId w:val="22"/>
  </w:num>
  <w:num w:numId="12">
    <w:abstractNumId w:val="21"/>
  </w:num>
  <w:num w:numId="13">
    <w:abstractNumId w:val="5"/>
  </w:num>
  <w:num w:numId="14">
    <w:abstractNumId w:val="0"/>
  </w:num>
  <w:num w:numId="15">
    <w:abstractNumId w:val="10"/>
  </w:num>
  <w:num w:numId="16">
    <w:abstractNumId w:val="9"/>
  </w:num>
  <w:num w:numId="17">
    <w:abstractNumId w:val="1"/>
  </w:num>
  <w:num w:numId="18">
    <w:abstractNumId w:val="2"/>
  </w:num>
  <w:num w:numId="19">
    <w:abstractNumId w:val="6"/>
  </w:num>
  <w:num w:numId="20">
    <w:abstractNumId w:val="17"/>
  </w:num>
  <w:num w:numId="21">
    <w:abstractNumId w:val="12"/>
  </w:num>
  <w:num w:numId="22">
    <w:abstractNumId w:val="5"/>
    <w:lvlOverride w:ilvl="0">
      <w:startOverride w:val="2"/>
    </w:lvlOverride>
    <w:lvlOverride w:ilvl="1">
      <w:startOverride w:val="1"/>
    </w:lvlOverride>
  </w:num>
  <w:num w:numId="23">
    <w:abstractNumId w:val="5"/>
    <w:lvlOverride w:ilvl="0">
      <w:startOverride w:val="2"/>
    </w:lvlOverride>
    <w:lvlOverride w:ilvl="1">
      <w:startOverride w:val="1"/>
    </w:lvlOverride>
  </w:num>
  <w:num w:numId="24">
    <w:abstractNumId w:val="5"/>
    <w:lvlOverride w:ilvl="0">
      <w:startOverride w:val="2"/>
    </w:lvlOverride>
    <w:lvlOverride w:ilvl="1">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13"/>
  </w:num>
  <w:num w:numId="28">
    <w:abstractNumId w:val="5"/>
    <w:lvlOverride w:ilvl="0">
      <w:startOverride w:val="3"/>
    </w:lvlOverride>
    <w:lvlOverride w:ilvl="1">
      <w:startOverride w:val="1"/>
    </w:lvlOverride>
  </w:num>
  <w:num w:numId="29">
    <w:abstractNumId w:val="5"/>
    <w:lvlOverride w:ilvl="0">
      <w:startOverride w:val="3"/>
    </w:lvlOverride>
    <w:lvlOverride w:ilvl="1">
      <w:startOverride w:val="1"/>
    </w:lvlOverride>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147"/>
    <w:rsid w:val="00004659"/>
    <w:rsid w:val="00014DD0"/>
    <w:rsid w:val="00042CC1"/>
    <w:rsid w:val="00076742"/>
    <w:rsid w:val="000B0AEC"/>
    <w:rsid w:val="000C2833"/>
    <w:rsid w:val="000E4F96"/>
    <w:rsid w:val="000F3C89"/>
    <w:rsid w:val="00100EEF"/>
    <w:rsid w:val="0010449E"/>
    <w:rsid w:val="0011214B"/>
    <w:rsid w:val="00137C26"/>
    <w:rsid w:val="00162C08"/>
    <w:rsid w:val="00170708"/>
    <w:rsid w:val="00171D79"/>
    <w:rsid w:val="001D1FD2"/>
    <w:rsid w:val="001D5EEB"/>
    <w:rsid w:val="001E1783"/>
    <w:rsid w:val="001E1B35"/>
    <w:rsid w:val="002204EE"/>
    <w:rsid w:val="00221B2B"/>
    <w:rsid w:val="002262BB"/>
    <w:rsid w:val="002B132E"/>
    <w:rsid w:val="002F4569"/>
    <w:rsid w:val="003147D0"/>
    <w:rsid w:val="00316E36"/>
    <w:rsid w:val="00336FAA"/>
    <w:rsid w:val="00385539"/>
    <w:rsid w:val="00390FEF"/>
    <w:rsid w:val="0039201E"/>
    <w:rsid w:val="003A0790"/>
    <w:rsid w:val="00412E58"/>
    <w:rsid w:val="004834F5"/>
    <w:rsid w:val="00495935"/>
    <w:rsid w:val="004A0329"/>
    <w:rsid w:val="004B2B82"/>
    <w:rsid w:val="004D6C9C"/>
    <w:rsid w:val="005027EA"/>
    <w:rsid w:val="00504905"/>
    <w:rsid w:val="00522C08"/>
    <w:rsid w:val="00544BA6"/>
    <w:rsid w:val="00576002"/>
    <w:rsid w:val="005B7584"/>
    <w:rsid w:val="005C6F23"/>
    <w:rsid w:val="005D25E5"/>
    <w:rsid w:val="005E5B1A"/>
    <w:rsid w:val="006171E7"/>
    <w:rsid w:val="00637E23"/>
    <w:rsid w:val="00660FB9"/>
    <w:rsid w:val="006610A0"/>
    <w:rsid w:val="006C3C90"/>
    <w:rsid w:val="00743F7F"/>
    <w:rsid w:val="0074401A"/>
    <w:rsid w:val="00752B2D"/>
    <w:rsid w:val="00753771"/>
    <w:rsid w:val="00771E05"/>
    <w:rsid w:val="00784CA2"/>
    <w:rsid w:val="00795E96"/>
    <w:rsid w:val="007A1162"/>
    <w:rsid w:val="007A5871"/>
    <w:rsid w:val="007B260A"/>
    <w:rsid w:val="007D52CE"/>
    <w:rsid w:val="007D7218"/>
    <w:rsid w:val="007E73A5"/>
    <w:rsid w:val="00813DF1"/>
    <w:rsid w:val="0082101B"/>
    <w:rsid w:val="008567E6"/>
    <w:rsid w:val="008675C5"/>
    <w:rsid w:val="008D278E"/>
    <w:rsid w:val="008D77A1"/>
    <w:rsid w:val="00913DDC"/>
    <w:rsid w:val="00947820"/>
    <w:rsid w:val="009A30F7"/>
    <w:rsid w:val="009D5C07"/>
    <w:rsid w:val="00A06646"/>
    <w:rsid w:val="00A44FD9"/>
    <w:rsid w:val="00A541ED"/>
    <w:rsid w:val="00A72B58"/>
    <w:rsid w:val="00AA46BD"/>
    <w:rsid w:val="00AA6147"/>
    <w:rsid w:val="00AB2FBB"/>
    <w:rsid w:val="00AD4B33"/>
    <w:rsid w:val="00AF4106"/>
    <w:rsid w:val="00B456E7"/>
    <w:rsid w:val="00B60A17"/>
    <w:rsid w:val="00B767CE"/>
    <w:rsid w:val="00B85E0A"/>
    <w:rsid w:val="00B91A39"/>
    <w:rsid w:val="00BA4C3C"/>
    <w:rsid w:val="00BA4D37"/>
    <w:rsid w:val="00BD7DD3"/>
    <w:rsid w:val="00C12743"/>
    <w:rsid w:val="00C67CC6"/>
    <w:rsid w:val="00C76C9F"/>
    <w:rsid w:val="00C8487E"/>
    <w:rsid w:val="00C85F5C"/>
    <w:rsid w:val="00CA5C4C"/>
    <w:rsid w:val="00CB094B"/>
    <w:rsid w:val="00CC1954"/>
    <w:rsid w:val="00CD2A3D"/>
    <w:rsid w:val="00CE2659"/>
    <w:rsid w:val="00CE45B5"/>
    <w:rsid w:val="00D13805"/>
    <w:rsid w:val="00D3439F"/>
    <w:rsid w:val="00D50843"/>
    <w:rsid w:val="00D5623C"/>
    <w:rsid w:val="00D76EB6"/>
    <w:rsid w:val="00D803EE"/>
    <w:rsid w:val="00D839F2"/>
    <w:rsid w:val="00DA7B89"/>
    <w:rsid w:val="00DD09DB"/>
    <w:rsid w:val="00DD4F96"/>
    <w:rsid w:val="00DD7E52"/>
    <w:rsid w:val="00DF20B2"/>
    <w:rsid w:val="00E119E9"/>
    <w:rsid w:val="00E13828"/>
    <w:rsid w:val="00E220F1"/>
    <w:rsid w:val="00E25849"/>
    <w:rsid w:val="00E30AB4"/>
    <w:rsid w:val="00E40B5C"/>
    <w:rsid w:val="00E45902"/>
    <w:rsid w:val="00E800D3"/>
    <w:rsid w:val="00E83019"/>
    <w:rsid w:val="00E9260F"/>
    <w:rsid w:val="00EA6CBF"/>
    <w:rsid w:val="00EB2670"/>
    <w:rsid w:val="00EC522A"/>
    <w:rsid w:val="00EF05C4"/>
    <w:rsid w:val="00F07688"/>
    <w:rsid w:val="00F548CD"/>
    <w:rsid w:val="00F64536"/>
    <w:rsid w:val="00F709FA"/>
    <w:rsid w:val="00F849BD"/>
    <w:rsid w:val="00FA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D27CA"/>
  <w15:chartTrackingRefBased/>
  <w15:docId w15:val="{A6DBD0A8-2131-48F7-97FD-64F91C08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EB2670"/>
    <w:rPr>
      <w:sz w:val="28"/>
    </w:rPr>
  </w:style>
  <w:style w:type="paragraph" w:styleId="Titolo1">
    <w:name w:val="heading 1"/>
    <w:basedOn w:val="Normale"/>
    <w:next w:val="Normale"/>
    <w:link w:val="Titolo1Carattere"/>
    <w:uiPriority w:val="9"/>
    <w:qFormat/>
    <w:rsid w:val="00AA6147"/>
    <w:pPr>
      <w:keepNext/>
      <w:keepLines/>
      <w:numPr>
        <w:numId w:val="13"/>
      </w:numPr>
      <w:spacing w:before="240" w:after="0"/>
      <w:jc w:val="center"/>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EB2670"/>
    <w:pPr>
      <w:keepNext/>
      <w:keepLines/>
      <w:numPr>
        <w:ilvl w:val="1"/>
        <w:numId w:val="13"/>
      </w:numPr>
      <w:spacing w:before="40" w:after="0"/>
      <w:outlineLvl w:val="1"/>
    </w:pPr>
    <w:rPr>
      <w:rFonts w:ascii="Arial" w:eastAsiaTheme="majorEastAsia" w:hAnsi="Arial" w:cstheme="majorBidi"/>
      <w:color w:val="000000" w:themeColor="text1"/>
      <w:sz w:val="36"/>
      <w:szCs w:val="26"/>
    </w:rPr>
  </w:style>
  <w:style w:type="paragraph" w:styleId="Titolo3">
    <w:name w:val="heading 3"/>
    <w:basedOn w:val="Normale"/>
    <w:next w:val="Normale"/>
    <w:link w:val="Titolo3Carattere"/>
    <w:autoRedefine/>
    <w:uiPriority w:val="9"/>
    <w:unhideWhenUsed/>
    <w:qFormat/>
    <w:rsid w:val="00E25849"/>
    <w:pPr>
      <w:keepNext/>
      <w:keepLines/>
      <w:numPr>
        <w:ilvl w:val="2"/>
        <w:numId w:val="13"/>
      </w:numPr>
      <w:spacing w:before="40" w:after="0"/>
      <w:outlineLvl w:val="2"/>
    </w:pPr>
    <w:rPr>
      <w:rFonts w:ascii="Arial" w:eastAsiaTheme="majorEastAsia" w:hAnsi="Arial" w:cstheme="majorBidi"/>
      <w:sz w:val="32"/>
      <w:szCs w:val="24"/>
    </w:rPr>
  </w:style>
  <w:style w:type="paragraph" w:styleId="Titolo4">
    <w:name w:val="heading 4"/>
    <w:basedOn w:val="Normale"/>
    <w:next w:val="Normale"/>
    <w:link w:val="Titolo4Carattere"/>
    <w:autoRedefine/>
    <w:uiPriority w:val="9"/>
    <w:unhideWhenUsed/>
    <w:qFormat/>
    <w:rsid w:val="00E25849"/>
    <w:pPr>
      <w:keepNext/>
      <w:keepLines/>
      <w:numPr>
        <w:ilvl w:val="3"/>
        <w:numId w:val="13"/>
      </w:numPr>
      <w:spacing w:before="40" w:after="0" w:line="276" w:lineRule="auto"/>
      <w:outlineLvl w:val="3"/>
    </w:pPr>
    <w:rPr>
      <w:rFonts w:ascii="Arial" w:eastAsiaTheme="majorEastAsia" w:hAnsi="Arial" w:cstheme="majorBidi"/>
      <w:iCs/>
      <w:sz w:val="32"/>
    </w:rPr>
  </w:style>
  <w:style w:type="paragraph" w:styleId="Titolo5">
    <w:name w:val="heading 5"/>
    <w:basedOn w:val="Normale"/>
    <w:next w:val="Normale"/>
    <w:link w:val="Titolo5Carattere"/>
    <w:uiPriority w:val="9"/>
    <w:unhideWhenUsed/>
    <w:qFormat/>
    <w:rsid w:val="00AA6147"/>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unhideWhenUsed/>
    <w:qFormat/>
    <w:rsid w:val="00AA6147"/>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unhideWhenUsed/>
    <w:qFormat/>
    <w:rsid w:val="00AA6147"/>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unhideWhenUsed/>
    <w:qFormat/>
    <w:rsid w:val="00AA6147"/>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AA6147"/>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A6147"/>
    <w:rPr>
      <w:rFonts w:asciiTheme="majorHAnsi" w:eastAsiaTheme="majorEastAsia" w:hAnsiTheme="majorHAnsi" w:cstheme="majorBidi"/>
      <w:color w:val="000000" w:themeColor="text1"/>
      <w:sz w:val="32"/>
      <w:szCs w:val="32"/>
    </w:rPr>
  </w:style>
  <w:style w:type="character" w:customStyle="1" w:styleId="Titolo2Carattere">
    <w:name w:val="Titolo 2 Carattere"/>
    <w:basedOn w:val="Carpredefinitoparagrafo"/>
    <w:link w:val="Titolo2"/>
    <w:uiPriority w:val="9"/>
    <w:rsid w:val="00EB2670"/>
    <w:rPr>
      <w:rFonts w:ascii="Arial" w:eastAsiaTheme="majorEastAsia" w:hAnsi="Arial" w:cstheme="majorBidi"/>
      <w:color w:val="000000" w:themeColor="text1"/>
      <w:sz w:val="36"/>
      <w:szCs w:val="26"/>
    </w:rPr>
  </w:style>
  <w:style w:type="character" w:customStyle="1" w:styleId="Titolo3Carattere">
    <w:name w:val="Titolo 3 Carattere"/>
    <w:basedOn w:val="Carpredefinitoparagrafo"/>
    <w:link w:val="Titolo3"/>
    <w:uiPriority w:val="9"/>
    <w:rsid w:val="00E25849"/>
    <w:rPr>
      <w:rFonts w:ascii="Arial" w:eastAsiaTheme="majorEastAsia" w:hAnsi="Arial" w:cstheme="majorBidi"/>
      <w:sz w:val="32"/>
      <w:szCs w:val="24"/>
    </w:rPr>
  </w:style>
  <w:style w:type="character" w:customStyle="1" w:styleId="Titolo4Carattere">
    <w:name w:val="Titolo 4 Carattere"/>
    <w:basedOn w:val="Carpredefinitoparagrafo"/>
    <w:link w:val="Titolo4"/>
    <w:uiPriority w:val="9"/>
    <w:rsid w:val="00E25849"/>
    <w:rPr>
      <w:rFonts w:ascii="Arial" w:eastAsiaTheme="majorEastAsia" w:hAnsi="Arial" w:cstheme="majorBidi"/>
      <w:iCs/>
      <w:sz w:val="32"/>
    </w:rPr>
  </w:style>
  <w:style w:type="paragraph" w:styleId="Titolo">
    <w:name w:val="Title"/>
    <w:basedOn w:val="Normale"/>
    <w:next w:val="Normale"/>
    <w:link w:val="TitoloCarattere"/>
    <w:uiPriority w:val="10"/>
    <w:qFormat/>
    <w:rsid w:val="00AA614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A6147"/>
    <w:rPr>
      <w:rFonts w:asciiTheme="majorHAnsi" w:eastAsiaTheme="majorEastAsia" w:hAnsiTheme="majorHAnsi" w:cstheme="majorBidi"/>
      <w:spacing w:val="-10"/>
      <w:kern w:val="28"/>
      <w:sz w:val="56"/>
      <w:szCs w:val="56"/>
    </w:rPr>
  </w:style>
  <w:style w:type="character" w:customStyle="1" w:styleId="Titolo5Carattere">
    <w:name w:val="Titolo 5 Carattere"/>
    <w:basedOn w:val="Carpredefinitoparagrafo"/>
    <w:link w:val="Titolo5"/>
    <w:uiPriority w:val="9"/>
    <w:rsid w:val="00AA6147"/>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rsid w:val="00AA6147"/>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rsid w:val="00AA6147"/>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rsid w:val="00AA6147"/>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AA6147"/>
    <w:rPr>
      <w:rFonts w:asciiTheme="majorHAnsi" w:eastAsiaTheme="majorEastAsia" w:hAnsiTheme="majorHAnsi" w:cstheme="majorBidi"/>
      <w:i/>
      <w:iCs/>
      <w:color w:val="272727" w:themeColor="text1" w:themeTint="D8"/>
      <w:sz w:val="21"/>
      <w:szCs w:val="21"/>
    </w:rPr>
  </w:style>
  <w:style w:type="paragraph" w:styleId="Nessunaspaziatura">
    <w:name w:val="No Spacing"/>
    <w:uiPriority w:val="1"/>
    <w:qFormat/>
    <w:rsid w:val="00AA6147"/>
    <w:pPr>
      <w:spacing w:after="0" w:line="240" w:lineRule="auto"/>
    </w:pPr>
  </w:style>
  <w:style w:type="paragraph" w:styleId="Paragrafoelenco">
    <w:name w:val="List Paragraph"/>
    <w:basedOn w:val="Normale"/>
    <w:uiPriority w:val="34"/>
    <w:qFormat/>
    <w:rsid w:val="00BA4C3C"/>
    <w:pPr>
      <w:ind w:left="720"/>
      <w:contextualSpacing/>
    </w:pPr>
    <w:rPr>
      <w:sz w:val="24"/>
    </w:rPr>
  </w:style>
  <w:style w:type="character" w:styleId="Titolodellibro">
    <w:name w:val="Book Title"/>
    <w:basedOn w:val="Carpredefinitoparagrafo"/>
    <w:uiPriority w:val="33"/>
    <w:qFormat/>
    <w:rsid w:val="00162C08"/>
    <w:rPr>
      <w:b/>
      <w:bCs/>
      <w:i/>
      <w:iCs/>
      <w:spacing w:val="5"/>
    </w:rPr>
  </w:style>
  <w:style w:type="character" w:customStyle="1" w:styleId="apple-converted-space">
    <w:name w:val="apple-converted-space"/>
    <w:basedOn w:val="Carpredefinitoparagrafo"/>
    <w:rsid w:val="00CE45B5"/>
  </w:style>
  <w:style w:type="paragraph" w:styleId="Testofumetto">
    <w:name w:val="Balloon Text"/>
    <w:basedOn w:val="Normale"/>
    <w:link w:val="TestofumettoCarattere"/>
    <w:uiPriority w:val="99"/>
    <w:semiHidden/>
    <w:unhideWhenUsed/>
    <w:rsid w:val="00E40B5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40B5C"/>
    <w:rPr>
      <w:rFonts w:ascii="Segoe UI" w:hAnsi="Segoe UI" w:cs="Segoe UI"/>
      <w:sz w:val="18"/>
      <w:szCs w:val="18"/>
    </w:rPr>
  </w:style>
  <w:style w:type="character" w:styleId="Collegamentoipertestuale">
    <w:name w:val="Hyperlink"/>
    <w:basedOn w:val="Carpredefinitoparagrafo"/>
    <w:uiPriority w:val="99"/>
    <w:unhideWhenUsed/>
    <w:rsid w:val="00B60A17"/>
    <w:rPr>
      <w:color w:val="0563C1" w:themeColor="hyperlink"/>
      <w:u w:val="single"/>
    </w:rPr>
  </w:style>
  <w:style w:type="table" w:styleId="Grigliatabella">
    <w:name w:val="Table Grid"/>
    <w:basedOn w:val="Tabellanormale"/>
    <w:uiPriority w:val="39"/>
    <w:rsid w:val="00784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37C26"/>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137C26"/>
    <w:rPr>
      <w:sz w:val="28"/>
    </w:rPr>
  </w:style>
  <w:style w:type="paragraph" w:styleId="Pidipagina">
    <w:name w:val="footer"/>
    <w:basedOn w:val="Normale"/>
    <w:link w:val="PidipaginaCarattere"/>
    <w:uiPriority w:val="99"/>
    <w:unhideWhenUsed/>
    <w:rsid w:val="00137C26"/>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137C26"/>
    <w:rPr>
      <w:sz w:val="28"/>
    </w:rPr>
  </w:style>
  <w:style w:type="paragraph" w:styleId="Titolosommario">
    <w:name w:val="TOC Heading"/>
    <w:basedOn w:val="Titolo1"/>
    <w:next w:val="Normale"/>
    <w:uiPriority w:val="39"/>
    <w:unhideWhenUsed/>
    <w:qFormat/>
    <w:rsid w:val="00E25849"/>
    <w:pPr>
      <w:numPr>
        <w:numId w:val="0"/>
      </w:numPr>
      <w:jc w:val="left"/>
      <w:outlineLvl w:val="9"/>
    </w:pPr>
    <w:rPr>
      <w:color w:val="2E74B5" w:themeColor="accent1" w:themeShade="BF"/>
      <w:lang w:val="it-IT" w:eastAsia="it-IT"/>
    </w:rPr>
  </w:style>
  <w:style w:type="paragraph" w:styleId="Sommario1">
    <w:name w:val="toc 1"/>
    <w:basedOn w:val="Normale"/>
    <w:next w:val="Normale"/>
    <w:autoRedefine/>
    <w:uiPriority w:val="39"/>
    <w:unhideWhenUsed/>
    <w:rsid w:val="00E25849"/>
    <w:pPr>
      <w:spacing w:after="100"/>
    </w:pPr>
  </w:style>
  <w:style w:type="paragraph" w:styleId="Sommario2">
    <w:name w:val="toc 2"/>
    <w:basedOn w:val="Normale"/>
    <w:next w:val="Normale"/>
    <w:autoRedefine/>
    <w:uiPriority w:val="39"/>
    <w:unhideWhenUsed/>
    <w:rsid w:val="00E25849"/>
    <w:pPr>
      <w:spacing w:after="100"/>
      <w:ind w:left="280"/>
    </w:pPr>
  </w:style>
  <w:style w:type="paragraph" w:styleId="Sommario3">
    <w:name w:val="toc 3"/>
    <w:basedOn w:val="Normale"/>
    <w:next w:val="Normale"/>
    <w:autoRedefine/>
    <w:uiPriority w:val="39"/>
    <w:unhideWhenUsed/>
    <w:rsid w:val="00E25849"/>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hyperlink" Target="http://docs.spring.io/spring-data/commons/docs/current/api/org/springframework/data/repository/CrudRepository.html?is-external=tru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14"/>
    <w:rsid w:val="00FC31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224716E068448C59773E4D9AABFA1C2">
    <w:name w:val="B224716E068448C59773E4D9AABFA1C2"/>
    <w:rsid w:val="00FC31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51E68-6DA8-4DB3-ACE8-2251ACE3F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4838</TotalTime>
  <Pages>33</Pages>
  <Words>5948</Words>
  <Characters>33909</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Paglialonga</dc:creator>
  <cp:keywords/>
  <dc:description/>
  <cp:lastModifiedBy>Alessandro Paglialonga</cp:lastModifiedBy>
  <cp:revision>38</cp:revision>
  <cp:lastPrinted>2017-01-15T16:48:00Z</cp:lastPrinted>
  <dcterms:created xsi:type="dcterms:W3CDTF">2016-12-30T16:23:00Z</dcterms:created>
  <dcterms:modified xsi:type="dcterms:W3CDTF">2017-01-15T16:50:00Z</dcterms:modified>
</cp:coreProperties>
</file>